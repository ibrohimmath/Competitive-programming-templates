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8F" w:rsidRPr="00502542" w:rsidRDefault="00502542" w:rsidP="00502542">
      <w:pPr>
        <w:jc w:val="center"/>
        <w:rPr>
          <w:sz w:val="36"/>
          <w:lang w:val="en-US"/>
        </w:rPr>
      </w:pPr>
      <w:r w:rsidRPr="00502542">
        <w:rPr>
          <w:sz w:val="36"/>
          <w:lang w:val="en-US"/>
        </w:rPr>
        <w:t>General</w:t>
      </w:r>
    </w:p>
    <w:p w:rsidR="00FB3116" w:rsidRDefault="00FB3116" w:rsidP="00FB3116">
      <w:pPr>
        <w:shd w:val="clear" w:color="auto" w:fill="FDF6E3"/>
        <w:spacing w:after="0" w:line="300" w:lineRule="atLeast"/>
        <w:jc w:val="center"/>
        <w:rPr>
          <w:ins w:id="0" w:author="Jahongirbek" w:date="2024-11-17T10:52:00Z"/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pPrChange w:id="1" w:author="Jahongirbek" w:date="2024-11-17T10:52:00Z">
          <w:pPr>
            <w:shd w:val="clear" w:color="auto" w:fill="FDF6E3"/>
            <w:spacing w:after="0" w:line="300" w:lineRule="atLeast"/>
          </w:pPr>
        </w:pPrChange>
      </w:pPr>
      <w:r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Template CPP</w:t>
      </w:r>
    </w:p>
    <w:p w:rsidR="00FB3116" w:rsidRDefault="00FB3116" w:rsidP="00FB3116">
      <w:pPr>
        <w:shd w:val="clear" w:color="auto" w:fill="FDF6E3"/>
        <w:spacing w:after="0" w:line="300" w:lineRule="atLeast"/>
        <w:jc w:val="center"/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pPrChange w:id="2" w:author="Jahongirbek" w:date="2024-11-17T10:52:00Z">
          <w:pPr>
            <w:shd w:val="clear" w:color="auto" w:fill="FDF6E3"/>
            <w:spacing w:after="0" w:line="300" w:lineRule="atLeast"/>
          </w:pPr>
        </w:pPrChange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#pragma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GCC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AD4181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optimize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proofErr w:type="spellStart"/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Ofast</w:t>
      </w:r>
      <w:proofErr w:type="spellEnd"/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#pragma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GCC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AD4181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optimize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"unroll-loops"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#include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"bits/</w:t>
      </w:r>
      <w:proofErr w:type="spellStart"/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stdc</w:t>
      </w:r>
      <w:proofErr w:type="spellEnd"/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++.h"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namespace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std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ld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each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spellStart"/>
      <w:proofErr w:type="gram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i</w:t>
      </w:r>
      <w:proofErr w:type="spell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, a)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(</w:t>
      </w:r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auto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</w:t>
      </w:r>
      <w:proofErr w:type="spellStart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i</w:t>
      </w:r>
      <w:proofErr w:type="spell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: a)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all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(x) (x).</w:t>
      </w:r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begin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), (x).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end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()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cmin</w:t>
      </w:r>
      <w:proofErr w:type="spell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a, b) a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min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(a, b)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cmax</w:t>
      </w:r>
      <w:proofErr w:type="spell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a, b) a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max</w:t>
      </w:r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(a, b)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</w:t>
      </w:r>
      <w:proofErr w:type="spellStart"/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ifndef</w:t>
      </w:r>
      <w:proofErr w:type="spellEnd"/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ONLINE_JUDGE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    #include "debug.hpp"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</w:t>
      </w:r>
      <w:proofErr w:type="spellStart"/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endif</w:t>
      </w:r>
      <w:proofErr w:type="spellEnd"/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mt19937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mt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chrono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::</w:t>
      </w:r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high_resolution_clock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::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now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time_since_epoch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count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());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getRand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 {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mt</w:t>
      </w:r>
      <w:proofErr w:type="spellEnd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()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readMain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 {}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READ_MAIN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TESTCASES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FILES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TIME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solve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t) {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int32_t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main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cin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tie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)-&gt;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sync_with_stdio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AD418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clock_t</w:t>
      </w:r>
      <w:proofErr w:type="spellEnd"/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tt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clock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FILES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freopen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"input.txt"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"r"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stdin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freopen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"output.txt"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"w"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stdout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lastRenderedPageBreak/>
        <w:t xml:space="preserve">   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READ_MAIN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readMain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TESTCASES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cin</w:t>
      </w:r>
      <w:proofErr w:type="spellEnd"/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&gt;&gt;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t;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AD418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&lt;=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solve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cout</w:t>
      </w:r>
      <w:proofErr w:type="spellEnd"/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AD4181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\n</w:t>
      </w:r>
      <w:r w:rsidRPr="00AD4181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AD418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TIME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cout</w:t>
      </w:r>
      <w:proofErr w:type="spellEnd"/>
      <w:proofErr w:type="gram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setprecision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AD418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3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fixed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ld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)(</w:t>
      </w:r>
      <w:r w:rsidRPr="00AD418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clock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tt</w:t>
      </w:r>
      <w:proofErr w:type="spellEnd"/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CLOCKS_PER_SEC;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 xml:space="preserve">   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#endif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    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    </w:t>
      </w:r>
      <w:r w:rsidRPr="00AD4181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return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</w:t>
      </w:r>
      <w:r w:rsidRPr="00AD4181">
        <w:rPr>
          <w:rFonts w:ascii="JetBrains Mono" w:eastAsia="Times New Roman" w:hAnsi="JetBrains Mono" w:cs="JetBrains Mono"/>
          <w:color w:val="D33682"/>
          <w:sz w:val="23"/>
          <w:szCs w:val="23"/>
          <w:lang w:eastAsia="ru-RU"/>
        </w:rPr>
        <w:t>0</w:t>
      </w: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;</w:t>
      </w:r>
    </w:p>
    <w:p w:rsidR="00FB3116" w:rsidRPr="00AD4181" w:rsidRDefault="00FB3116" w:rsidP="00FB311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418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E31D0A" w:rsidRDefault="00E31D0A"/>
    <w:p w:rsidR="00E31D0A" w:rsidRDefault="00E31D0A">
      <w:pPr>
        <w:rPr>
          <w:ins w:id="3" w:author="Jahongirbek" w:date="2024-11-17T10:52:00Z"/>
        </w:rPr>
      </w:pPr>
    </w:p>
    <w:p w:rsidR="002177C4" w:rsidRDefault="002177C4">
      <w:pPr>
        <w:rPr>
          <w:ins w:id="4" w:author="Jahongirbek" w:date="2024-11-17T10:53:00Z"/>
        </w:rPr>
      </w:pPr>
    </w:p>
    <w:p w:rsidR="003E70C5" w:rsidRDefault="003E70C5">
      <w:pPr>
        <w:rPr>
          <w:ins w:id="5" w:author="Jahongirbek" w:date="2024-11-17T10:53:00Z"/>
        </w:rPr>
      </w:pPr>
    </w:p>
    <w:p w:rsidR="003E70C5" w:rsidRDefault="003E70C5">
      <w:pPr>
        <w:rPr>
          <w:ins w:id="6" w:author="Jahongirbek" w:date="2024-11-17T10:53:00Z"/>
        </w:rPr>
      </w:pPr>
    </w:p>
    <w:p w:rsidR="003E70C5" w:rsidRDefault="003E70C5">
      <w:pPr>
        <w:rPr>
          <w:ins w:id="7" w:author="Jahongirbek" w:date="2024-11-17T10:53:00Z"/>
        </w:rPr>
      </w:pPr>
    </w:p>
    <w:p w:rsidR="003E70C5" w:rsidRDefault="003E70C5">
      <w:pPr>
        <w:rPr>
          <w:ins w:id="8" w:author="Jahongirbek" w:date="2024-11-17T10:53:00Z"/>
        </w:rPr>
      </w:pPr>
    </w:p>
    <w:p w:rsidR="003E70C5" w:rsidRDefault="003E70C5">
      <w:pPr>
        <w:rPr>
          <w:ins w:id="9" w:author="Jahongirbek" w:date="2024-11-17T10:53:00Z"/>
        </w:rPr>
      </w:pPr>
    </w:p>
    <w:p w:rsidR="003E70C5" w:rsidRDefault="003E70C5">
      <w:pPr>
        <w:rPr>
          <w:ins w:id="10" w:author="Jahongirbek" w:date="2024-11-17T10:53:00Z"/>
        </w:rPr>
      </w:pPr>
    </w:p>
    <w:p w:rsidR="003E70C5" w:rsidRDefault="003E70C5">
      <w:pPr>
        <w:rPr>
          <w:ins w:id="11" w:author="Jahongirbek" w:date="2024-11-17T10:53:00Z"/>
        </w:rPr>
      </w:pPr>
    </w:p>
    <w:p w:rsidR="003E70C5" w:rsidRDefault="003E70C5">
      <w:pPr>
        <w:rPr>
          <w:ins w:id="12" w:author="Jahongirbek" w:date="2024-11-17T10:53:00Z"/>
        </w:rPr>
      </w:pPr>
    </w:p>
    <w:p w:rsidR="003E70C5" w:rsidRDefault="003E70C5">
      <w:pPr>
        <w:rPr>
          <w:ins w:id="13" w:author="Jahongirbek" w:date="2024-11-17T10:53:00Z"/>
        </w:rPr>
      </w:pPr>
    </w:p>
    <w:p w:rsidR="003E70C5" w:rsidRDefault="003E70C5">
      <w:pPr>
        <w:rPr>
          <w:ins w:id="14" w:author="Jahongirbek" w:date="2024-11-17T10:53:00Z"/>
        </w:rPr>
      </w:pPr>
    </w:p>
    <w:p w:rsidR="003E70C5" w:rsidRDefault="003E70C5">
      <w:pPr>
        <w:rPr>
          <w:ins w:id="15" w:author="Jahongirbek" w:date="2024-11-17T10:53:00Z"/>
        </w:rPr>
      </w:pPr>
    </w:p>
    <w:p w:rsidR="003E70C5" w:rsidRDefault="003E70C5">
      <w:pPr>
        <w:rPr>
          <w:ins w:id="16" w:author="Jahongirbek" w:date="2024-11-17T10:53:00Z"/>
        </w:rPr>
      </w:pPr>
    </w:p>
    <w:p w:rsidR="003E70C5" w:rsidRDefault="003E70C5">
      <w:pPr>
        <w:rPr>
          <w:ins w:id="17" w:author="Jahongirbek" w:date="2024-11-17T10:53:00Z"/>
        </w:rPr>
      </w:pPr>
    </w:p>
    <w:p w:rsidR="003E70C5" w:rsidRDefault="003E70C5">
      <w:pPr>
        <w:rPr>
          <w:ins w:id="18" w:author="Jahongirbek" w:date="2024-11-17T10:53:00Z"/>
        </w:rPr>
      </w:pPr>
    </w:p>
    <w:p w:rsidR="003E70C5" w:rsidRDefault="003E70C5">
      <w:pPr>
        <w:rPr>
          <w:ins w:id="19" w:author="Jahongirbek" w:date="2024-11-17T10:53:00Z"/>
        </w:rPr>
      </w:pPr>
    </w:p>
    <w:p w:rsidR="0081699D" w:rsidRDefault="0081699D" w:rsidP="0081699D">
      <w:pPr>
        <w:jc w:val="center"/>
        <w:rPr>
          <w:sz w:val="32"/>
          <w:lang w:val="en-US"/>
        </w:rPr>
      </w:pPr>
    </w:p>
    <w:p w:rsidR="003E70C5" w:rsidRPr="00D12302" w:rsidRDefault="003E70C5" w:rsidP="003E70C5">
      <w:pPr>
        <w:jc w:val="center"/>
        <w:rPr>
          <w:ins w:id="20" w:author="Jahongirbek" w:date="2024-11-17T10:52:00Z"/>
          <w:sz w:val="32"/>
          <w:lang w:val="en-US"/>
          <w:rPrChange w:id="21" w:author="Jahongirbek" w:date="2024-11-17T10:53:00Z">
            <w:rPr>
              <w:ins w:id="22" w:author="Jahongirbek" w:date="2024-11-17T10:52:00Z"/>
            </w:rPr>
          </w:rPrChange>
        </w:rPr>
        <w:pPrChange w:id="23" w:author="Jahongirbek" w:date="2024-11-17T10:53:00Z">
          <w:pPr/>
        </w:pPrChange>
      </w:pPr>
      <w:ins w:id="24" w:author="Jahongirbek" w:date="2024-11-17T10:53:00Z">
        <w:r w:rsidRPr="00D12302">
          <w:rPr>
            <w:sz w:val="32"/>
            <w:lang w:val="en-US"/>
            <w:rPrChange w:id="25" w:author="Jahongirbek" w:date="2024-11-17T10:53:00Z">
              <w:rPr>
                <w:lang w:val="en-US"/>
              </w:rPr>
            </w:rPrChange>
          </w:rPr>
          <w:lastRenderedPageBreak/>
          <w:t xml:space="preserve">Includes </w:t>
        </w:r>
        <w:proofErr w:type="spellStart"/>
        <w:r w:rsidRPr="00D12302">
          <w:rPr>
            <w:sz w:val="32"/>
            <w:lang w:val="en-US"/>
            <w:rPrChange w:id="26" w:author="Jahongirbek" w:date="2024-11-17T10:53:00Z">
              <w:rPr>
                <w:lang w:val="en-US"/>
              </w:rPr>
            </w:rPrChange>
          </w:rPr>
          <w:t>cpp</w:t>
        </w:r>
      </w:ins>
      <w:proofErr w:type="spellEnd"/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27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8" w:author="Jahongirbek" w:date="2024-11-17T10:53:00Z">
            <w:rPr>
              <w:ins w:id="29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30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31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32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33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34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iostream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35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36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37" w:author="Jahongirbek" w:date="2024-11-17T10:53:00Z">
            <w:rPr>
              <w:ins w:id="38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39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0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41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2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3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iomanip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4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45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46" w:author="Jahongirbek" w:date="2024-11-17T10:53:00Z">
            <w:rPr>
              <w:ins w:id="47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48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9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50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51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52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fstream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53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54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55" w:author="Jahongirbek" w:date="2024-11-17T10:53:00Z">
            <w:rPr>
              <w:ins w:id="56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57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58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59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60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61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cstdio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62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63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64" w:author="Jahongirbek" w:date="2024-11-17T10:53:00Z">
            <w:rPr>
              <w:ins w:id="65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66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67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68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69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70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cstdlib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71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72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73" w:author="Jahongirbek" w:date="2024-11-17T10:53:00Z">
            <w:rPr>
              <w:ins w:id="74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75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76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77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78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79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cassert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80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81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82" w:author="Jahongirbek" w:date="2024-11-17T10:53:00Z">
            <w:rPr>
              <w:ins w:id="83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84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85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86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87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88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climits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89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90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91" w:author="Jahongirbek" w:date="2024-11-17T10:53:00Z">
            <w:rPr>
              <w:ins w:id="92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93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94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95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96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97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cmath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98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99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00" w:author="Jahongirbek" w:date="2024-11-17T10:53:00Z">
            <w:rPr>
              <w:ins w:id="101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02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03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04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05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&lt;algorithm&gt;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06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07" w:author="Jahongirbek" w:date="2024-11-17T10:53:00Z">
            <w:rPr>
              <w:ins w:id="108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09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10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11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12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13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cstring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14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15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16" w:author="Jahongirbek" w:date="2024-11-17T10:53:00Z">
            <w:rPr>
              <w:ins w:id="117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18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19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20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21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&lt;string&gt;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22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23" w:author="Jahongirbek" w:date="2024-11-17T10:53:00Z">
            <w:rPr>
              <w:ins w:id="124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25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26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27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28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&lt;vector&gt;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29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30" w:author="Jahongirbek" w:date="2024-11-17T10:53:00Z">
            <w:rPr>
              <w:ins w:id="131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32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33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34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35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&lt;list&gt;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36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37" w:author="Jahongirbek" w:date="2024-11-17T10:53:00Z">
            <w:rPr>
              <w:ins w:id="138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39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40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41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42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&lt;stack&gt;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43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44" w:author="Jahongirbek" w:date="2024-11-17T10:53:00Z">
            <w:rPr>
              <w:ins w:id="145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46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47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48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49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&lt;set&gt;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50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51" w:author="Jahongirbek" w:date="2024-11-17T10:53:00Z">
            <w:rPr>
              <w:ins w:id="152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53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54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55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56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57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bitset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58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59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60" w:author="Jahongirbek" w:date="2024-11-17T10:53:00Z">
            <w:rPr>
              <w:ins w:id="161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62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63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64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65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&lt;queue&gt;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66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67" w:author="Jahongirbek" w:date="2024-11-17T10:53:00Z">
            <w:rPr>
              <w:ins w:id="168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69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70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71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72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&lt;map&gt;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73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74" w:author="Jahongirbek" w:date="2024-11-17T10:53:00Z">
            <w:rPr>
              <w:ins w:id="175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76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77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78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79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80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sstream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81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82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83" w:author="Jahongirbek" w:date="2024-11-17T10:53:00Z">
            <w:rPr>
              <w:ins w:id="184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85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86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87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88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&lt;functional&gt;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89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90" w:author="Jahongirbek" w:date="2024-11-17T10:53:00Z">
            <w:rPr>
              <w:ins w:id="191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192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193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194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95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96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unordered_map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197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198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199" w:author="Jahongirbek" w:date="2024-11-17T10:53:00Z">
            <w:rPr>
              <w:ins w:id="200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201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02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203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204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</w:t>
        </w:r>
        <w:proofErr w:type="spellStart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205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unordered_set</w:t>
        </w:r>
        <w:proofErr w:type="spellEnd"/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206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207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08" w:author="Jahongirbek" w:date="2024-11-17T10:53:00Z">
            <w:rPr>
              <w:ins w:id="209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210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11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212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213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&lt;complex&gt;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214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ins w:id="215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eastAsia="ru-RU"/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eastAsia="ru-RU"/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eastAsia="ru-RU"/>
          </w:rPr>
          <w:t>&lt;random&gt;</w:t>
        </w:r>
      </w:ins>
    </w:p>
    <w:p w:rsidR="003E70C5" w:rsidRPr="003E70C5" w:rsidRDefault="003E70C5" w:rsidP="003E70C5">
      <w:pPr>
        <w:shd w:val="clear" w:color="auto" w:fill="FDF6E3"/>
        <w:spacing w:after="0" w:line="300" w:lineRule="atLeast"/>
        <w:rPr>
          <w:ins w:id="216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ins w:id="217" w:author="Jahongirbek" w:date="2024-11-17T10:53:00Z">
        <w:r w:rsidRPr="003E70C5">
          <w:rPr>
            <w:rFonts w:ascii="JetBrains Mono" w:eastAsia="Times New Roman" w:hAnsi="JetBrains Mono" w:cs="JetBrains Mono"/>
            <w:color w:val="859900"/>
            <w:sz w:val="23"/>
            <w:szCs w:val="23"/>
            <w:lang w:eastAsia="ru-RU"/>
          </w:rPr>
          <w:t>#include</w:t>
        </w:r>
        <w:r w:rsidRPr="003E70C5">
          <w:rPr>
            <w:rFonts w:ascii="JetBrains Mono" w:eastAsia="Times New Roman" w:hAnsi="JetBrains Mono" w:cs="JetBrains Mono"/>
            <w:color w:val="B58900"/>
            <w:sz w:val="23"/>
            <w:szCs w:val="23"/>
            <w:lang w:eastAsia="ru-RU"/>
          </w:rPr>
          <w:t xml:space="preserve"> </w:t>
        </w:r>
        <w:r w:rsidRPr="003E70C5">
          <w:rPr>
            <w:rFonts w:ascii="JetBrains Mono" w:eastAsia="Times New Roman" w:hAnsi="JetBrains Mono" w:cs="JetBrains Mono"/>
            <w:color w:val="2AA198"/>
            <w:sz w:val="23"/>
            <w:szCs w:val="23"/>
            <w:lang w:eastAsia="ru-RU"/>
          </w:rPr>
          <w:t>&lt;chrono&gt;</w:t>
        </w:r>
      </w:ins>
    </w:p>
    <w:p w:rsidR="002177C4" w:rsidRDefault="002177C4">
      <w:pPr>
        <w:rPr>
          <w:ins w:id="218" w:author="Jahongirbek" w:date="2024-11-17T10:53:00Z"/>
        </w:rPr>
      </w:pPr>
    </w:p>
    <w:p w:rsidR="008D188F" w:rsidRDefault="008D188F">
      <w:pPr>
        <w:rPr>
          <w:ins w:id="219" w:author="Jahongirbek" w:date="2024-11-17T10:53:00Z"/>
        </w:rPr>
      </w:pPr>
    </w:p>
    <w:p w:rsidR="008D188F" w:rsidRDefault="008D188F">
      <w:pPr>
        <w:rPr>
          <w:ins w:id="220" w:author="Jahongirbek" w:date="2024-11-17T10:53:00Z"/>
        </w:rPr>
      </w:pPr>
      <w:ins w:id="221" w:author="Jahongirbek" w:date="2024-11-17T10:53:00Z">
        <w:r>
          <w:br w:type="page"/>
        </w:r>
      </w:ins>
    </w:p>
    <w:p w:rsidR="002F7865" w:rsidRPr="002F7865" w:rsidRDefault="002F7865" w:rsidP="002F7865">
      <w:pPr>
        <w:jc w:val="center"/>
        <w:rPr>
          <w:ins w:id="222" w:author="Jahongirbek" w:date="2024-11-17T10:53:00Z"/>
          <w:sz w:val="28"/>
          <w:lang w:val="en-US"/>
          <w:rPrChange w:id="223" w:author="Jahongirbek" w:date="2024-11-17T10:54:00Z">
            <w:rPr>
              <w:ins w:id="224" w:author="Jahongirbek" w:date="2024-11-17T10:53:00Z"/>
            </w:rPr>
          </w:rPrChange>
        </w:rPr>
        <w:pPrChange w:id="225" w:author="Jahongirbek" w:date="2024-11-17T10:54:00Z">
          <w:pPr/>
        </w:pPrChange>
      </w:pPr>
      <w:ins w:id="226" w:author="Jahongirbek" w:date="2024-11-17T10:54:00Z">
        <w:r w:rsidRPr="002F7865">
          <w:rPr>
            <w:sz w:val="28"/>
            <w:lang w:val="en-US"/>
            <w:rPrChange w:id="227" w:author="Jahongirbek" w:date="2024-11-17T10:54:00Z">
              <w:rPr>
                <w:lang w:val="en-US"/>
              </w:rPr>
            </w:rPrChange>
          </w:rPr>
          <w:lastRenderedPageBreak/>
          <w:t>Python template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228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29" w:author="Jahongirbek" w:date="2024-11-17T10:53:00Z">
            <w:rPr>
              <w:ins w:id="230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proofErr w:type="gramStart"/>
      <w:ins w:id="231" w:author="Jahongirbek" w:date="2024-11-17T10:53:00Z"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32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import</w:t>
        </w:r>
        <w:proofErr w:type="gram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33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sys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234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35" w:author="Jahongirbek" w:date="2024-11-17T10:53:00Z">
            <w:rPr>
              <w:ins w:id="236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proofErr w:type="gramStart"/>
      <w:ins w:id="237" w:author="Jahongirbek" w:date="2024-11-17T10:53:00Z"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38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import</w:t>
        </w:r>
        <w:proofErr w:type="gram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39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re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240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41" w:author="Jahongirbek" w:date="2024-11-17T10:53:00Z">
            <w:rPr>
              <w:ins w:id="242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proofErr w:type="gramStart"/>
      <w:ins w:id="243" w:author="Jahongirbek" w:date="2024-11-17T10:53:00Z"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44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from</w:t>
        </w:r>
        <w:proofErr w:type="gram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45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math </w:t>
        </w:r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46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import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47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ceil, log, </w:t>
        </w:r>
        <w:proofErr w:type="spellStart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48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sqrt</w:t>
        </w:r>
        <w:proofErr w:type="spell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49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, floor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250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51" w:author="Jahongirbek" w:date="2024-11-17T10:53:00Z">
            <w:rPr>
              <w:ins w:id="252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253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54" w:author="Jahongirbek" w:date="2024-11-17T10:53:00Z">
            <w:rPr>
              <w:ins w:id="255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256" w:author="Jahongirbek" w:date="2024-11-17T10:53:00Z"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57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__</w:t>
        </w:r>
        <w:proofErr w:type="spellStart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58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local_run</w:t>
        </w:r>
        <w:proofErr w:type="spell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59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__ </w:t>
        </w:r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60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=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61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2F7865">
          <w:rPr>
            <w:rFonts w:ascii="JetBrains Mono" w:eastAsia="Times New Roman" w:hAnsi="JetBrains Mono" w:cs="JetBrains Mono"/>
            <w:color w:val="B58900"/>
            <w:sz w:val="23"/>
            <w:szCs w:val="23"/>
            <w:lang w:val="en-US" w:eastAsia="ru-RU"/>
            <w:rPrChange w:id="262" w:author="Jahongirbek" w:date="2024-11-17T10:53:00Z">
              <w:rPr>
                <w:rFonts w:ascii="JetBrains Mono" w:eastAsia="Times New Roman" w:hAnsi="JetBrains Mono" w:cs="JetBrains Mono"/>
                <w:color w:val="B58900"/>
                <w:sz w:val="23"/>
                <w:szCs w:val="23"/>
                <w:lang w:eastAsia="ru-RU"/>
              </w:rPr>
            </w:rPrChange>
          </w:rPr>
          <w:t>False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263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64" w:author="Jahongirbek" w:date="2024-11-17T10:53:00Z">
            <w:rPr>
              <w:ins w:id="265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proofErr w:type="gramStart"/>
      <w:ins w:id="266" w:author="Jahongirbek" w:date="2024-11-17T10:53:00Z"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67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if</w:t>
        </w:r>
        <w:proofErr w:type="gram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68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__</w:t>
        </w:r>
        <w:proofErr w:type="spellStart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69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local_run</w:t>
        </w:r>
        <w:proofErr w:type="spell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70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__: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271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72" w:author="Jahongirbek" w:date="2024-11-17T10:53:00Z">
            <w:rPr>
              <w:ins w:id="273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274" w:author="Jahongirbek" w:date="2024-11-17T10:53:00Z"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75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  </w:t>
        </w:r>
        <w:proofErr w:type="spellStart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76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sys.stdin</w:t>
        </w:r>
        <w:proofErr w:type="spell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77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78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=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79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proofErr w:type="gramStart"/>
        <w:r w:rsidRPr="002F7865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280" w:author="Jahongirbek" w:date="2024-11-17T10:53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open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81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(</w:t>
        </w:r>
        <w:proofErr w:type="gramEnd"/>
        <w:r w:rsidRPr="002F786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282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'input.txt'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83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, </w:t>
        </w:r>
        <w:r w:rsidRPr="002F786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284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'r'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85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)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286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287" w:author="Jahongirbek" w:date="2024-11-17T10:53:00Z">
            <w:rPr>
              <w:ins w:id="288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289" w:author="Jahongirbek" w:date="2024-11-17T10:53:00Z"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90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  </w:t>
        </w:r>
        <w:proofErr w:type="spellStart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91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sys.stdout</w:t>
        </w:r>
        <w:proofErr w:type="spell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92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293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=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94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proofErr w:type="gramStart"/>
        <w:r w:rsidRPr="002F7865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295" w:author="Jahongirbek" w:date="2024-11-17T10:53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open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96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(</w:t>
        </w:r>
        <w:proofErr w:type="gramEnd"/>
        <w:r w:rsidRPr="002F786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297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'output.txt'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298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, </w:t>
        </w:r>
        <w:r w:rsidRPr="002F7865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299" w:author="Jahongirbek" w:date="2024-11-17T10:53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'w'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00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)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301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302" w:author="Jahongirbek" w:date="2024-11-17T10:53:00Z">
            <w:rPr>
              <w:ins w:id="303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304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305" w:author="Jahongirbek" w:date="2024-11-17T10:53:00Z">
            <w:rPr>
              <w:ins w:id="306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proofErr w:type="spellStart"/>
      <w:proofErr w:type="gramStart"/>
      <w:ins w:id="307" w:author="Jahongirbek" w:date="2024-11-17T10:53:00Z">
        <w:r w:rsidRPr="002F7865">
          <w:rPr>
            <w:rFonts w:ascii="JetBrains Mono" w:eastAsia="Times New Roman" w:hAnsi="JetBrains Mono" w:cs="JetBrains Mono"/>
            <w:b/>
            <w:bCs/>
            <w:color w:val="586E75"/>
            <w:sz w:val="23"/>
            <w:szCs w:val="23"/>
            <w:lang w:val="en-US" w:eastAsia="ru-RU"/>
            <w:rPrChange w:id="308" w:author="Jahongirbek" w:date="2024-11-17T10:53:00Z">
              <w:rPr>
                <w:rFonts w:ascii="JetBrains Mono" w:eastAsia="Times New Roman" w:hAnsi="JetBrains Mono" w:cs="JetBrains Mono"/>
                <w:b/>
                <w:bCs/>
                <w:color w:val="586E75"/>
                <w:sz w:val="23"/>
                <w:szCs w:val="23"/>
                <w:lang w:eastAsia="ru-RU"/>
              </w:rPr>
            </w:rPrChange>
          </w:rPr>
          <w:t>def</w:t>
        </w:r>
        <w:proofErr w:type="spellEnd"/>
        <w:proofErr w:type="gram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09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2F7865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310" w:author="Jahongirbek" w:date="2024-11-17T10:53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main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11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():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312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313" w:author="Jahongirbek" w:date="2024-11-17T10:53:00Z">
            <w:rPr>
              <w:ins w:id="314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315" w:author="Jahongirbek" w:date="2024-11-17T10:53:00Z"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16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  a </w:t>
        </w:r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317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=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18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proofErr w:type="spellStart"/>
        <w:proofErr w:type="gramStart"/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319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int</w:t>
        </w:r>
        <w:proofErr w:type="spell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20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(</w:t>
        </w:r>
        <w:proofErr w:type="gramEnd"/>
        <w:r w:rsidRPr="002F7865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321" w:author="Jahongirbek" w:date="2024-11-17T10:53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input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22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())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323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324" w:author="Jahongirbek" w:date="2024-11-17T10:53:00Z">
            <w:rPr>
              <w:ins w:id="325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326" w:author="Jahongirbek" w:date="2024-11-17T10:53:00Z"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27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  b </w:t>
        </w:r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328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=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29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proofErr w:type="spellStart"/>
        <w:proofErr w:type="gramStart"/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330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int</w:t>
        </w:r>
        <w:proofErr w:type="spell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31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(</w:t>
        </w:r>
        <w:proofErr w:type="gramEnd"/>
        <w:r w:rsidRPr="002F7865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332" w:author="Jahongirbek" w:date="2024-11-17T10:53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input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33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())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334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335" w:author="Jahongirbek" w:date="2024-11-17T10:53:00Z">
            <w:rPr>
              <w:ins w:id="336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337" w:author="Jahongirbek" w:date="2024-11-17T10:53:00Z"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38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  </w:t>
        </w:r>
        <w:proofErr w:type="gramStart"/>
        <w:r w:rsidRPr="002F7865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339" w:author="Jahongirbek" w:date="2024-11-17T10:53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print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40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(</w:t>
        </w:r>
        <w:proofErr w:type="gramEnd"/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41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a</w:t>
        </w:r>
        <w:r w:rsidRPr="002F7865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342" w:author="Jahongirbek" w:date="2024-11-17T10:53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*</w:t>
        </w:r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343" w:author="Jahongirbek" w:date="2024-11-17T10:53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b)</w:t>
        </w:r>
      </w:ins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344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345" w:author="Jahongirbek" w:date="2024-11-17T10:53:00Z">
            <w:rPr>
              <w:ins w:id="346" w:author="Jahongirbek" w:date="2024-11-17T10:53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</w:p>
    <w:p w:rsidR="002F7865" w:rsidRPr="002F7865" w:rsidRDefault="002F7865" w:rsidP="002F7865">
      <w:pPr>
        <w:shd w:val="clear" w:color="auto" w:fill="FDF6E3"/>
        <w:spacing w:after="0" w:line="300" w:lineRule="atLeast"/>
        <w:rPr>
          <w:ins w:id="347" w:author="Jahongirbek" w:date="2024-11-17T10:53:00Z"/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ins w:id="348" w:author="Jahongirbek" w:date="2024-11-17T10:53:00Z">
        <w:r w:rsidRPr="002F7865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>main()</w:t>
        </w:r>
      </w:ins>
    </w:p>
    <w:p w:rsidR="002F7865" w:rsidRDefault="002F7865">
      <w:pPr>
        <w:rPr>
          <w:ins w:id="349" w:author="Jahongirbek" w:date="2024-11-17T10:53:00Z"/>
        </w:rPr>
      </w:pPr>
    </w:p>
    <w:p w:rsidR="008D188F" w:rsidRDefault="008D188F">
      <w:pPr>
        <w:rPr>
          <w:ins w:id="350" w:author="Jahongirbek" w:date="2024-11-17T10:54:00Z"/>
        </w:rPr>
      </w:pPr>
    </w:p>
    <w:p w:rsidR="00015964" w:rsidRDefault="00015964">
      <w:pPr>
        <w:rPr>
          <w:ins w:id="351" w:author="Jahongirbek" w:date="2024-11-17T10:54:00Z"/>
        </w:rPr>
      </w:pPr>
    </w:p>
    <w:p w:rsidR="00015964" w:rsidRDefault="00015964">
      <w:pPr>
        <w:rPr>
          <w:ins w:id="352" w:author="Jahongirbek" w:date="2024-11-17T10:54:00Z"/>
        </w:rPr>
      </w:pPr>
    </w:p>
    <w:p w:rsidR="00015964" w:rsidRDefault="00015964">
      <w:pPr>
        <w:rPr>
          <w:ins w:id="353" w:author="Jahongirbek" w:date="2024-11-17T10:54:00Z"/>
        </w:rPr>
      </w:pPr>
    </w:p>
    <w:p w:rsidR="00015964" w:rsidRDefault="00015964">
      <w:pPr>
        <w:rPr>
          <w:ins w:id="354" w:author="Jahongirbek" w:date="2024-11-17T10:54:00Z"/>
        </w:rPr>
      </w:pPr>
    </w:p>
    <w:p w:rsidR="00015964" w:rsidRDefault="00015964">
      <w:pPr>
        <w:rPr>
          <w:ins w:id="355" w:author="Jahongirbek" w:date="2024-11-17T10:54:00Z"/>
        </w:rPr>
      </w:pPr>
    </w:p>
    <w:p w:rsidR="00015964" w:rsidRDefault="00015964">
      <w:pPr>
        <w:rPr>
          <w:ins w:id="356" w:author="Jahongirbek" w:date="2024-11-17T10:54:00Z"/>
        </w:rPr>
      </w:pPr>
    </w:p>
    <w:p w:rsidR="00015964" w:rsidRDefault="00015964">
      <w:pPr>
        <w:rPr>
          <w:ins w:id="357" w:author="Jahongirbek" w:date="2024-11-17T10:54:00Z"/>
        </w:rPr>
      </w:pPr>
    </w:p>
    <w:p w:rsidR="00015964" w:rsidRDefault="00015964">
      <w:pPr>
        <w:rPr>
          <w:ins w:id="358" w:author="Jahongirbek" w:date="2024-11-17T10:54:00Z"/>
        </w:rPr>
      </w:pPr>
    </w:p>
    <w:p w:rsidR="00015964" w:rsidRDefault="00015964">
      <w:pPr>
        <w:rPr>
          <w:ins w:id="359" w:author="Jahongirbek" w:date="2024-11-17T10:54:00Z"/>
        </w:rPr>
      </w:pPr>
    </w:p>
    <w:p w:rsidR="00015964" w:rsidRDefault="00015964">
      <w:pPr>
        <w:rPr>
          <w:ins w:id="360" w:author="Jahongirbek" w:date="2024-11-17T10:54:00Z"/>
        </w:rPr>
      </w:pPr>
    </w:p>
    <w:p w:rsidR="00015964" w:rsidRDefault="00015964">
      <w:pPr>
        <w:rPr>
          <w:ins w:id="361" w:author="Jahongirbek" w:date="2024-11-17T10:54:00Z"/>
        </w:rPr>
      </w:pPr>
    </w:p>
    <w:p w:rsidR="00015964" w:rsidRDefault="00015964">
      <w:pPr>
        <w:rPr>
          <w:ins w:id="362" w:author="Jahongirbek" w:date="2024-11-17T10:54:00Z"/>
        </w:rPr>
      </w:pPr>
    </w:p>
    <w:p w:rsidR="00015964" w:rsidRDefault="00015964">
      <w:pPr>
        <w:rPr>
          <w:ins w:id="363" w:author="Jahongirbek" w:date="2024-11-17T10:54:00Z"/>
        </w:rPr>
      </w:pPr>
    </w:p>
    <w:p w:rsidR="00015964" w:rsidRDefault="00015964">
      <w:pPr>
        <w:rPr>
          <w:ins w:id="364" w:author="Jahongirbek" w:date="2024-11-17T10:54:00Z"/>
        </w:rPr>
      </w:pPr>
    </w:p>
    <w:p w:rsidR="00015964" w:rsidRDefault="00015964">
      <w:pPr>
        <w:rPr>
          <w:ins w:id="365" w:author="Jahongirbek" w:date="2024-11-17T10:54:00Z"/>
        </w:rPr>
      </w:pPr>
    </w:p>
    <w:p w:rsidR="00015964" w:rsidRDefault="00015964">
      <w:pPr>
        <w:rPr>
          <w:ins w:id="366" w:author="Jahongirbek" w:date="2024-11-17T10:54:00Z"/>
        </w:rPr>
      </w:pPr>
    </w:p>
    <w:p w:rsidR="00015964" w:rsidRDefault="00015964">
      <w:pPr>
        <w:rPr>
          <w:ins w:id="367" w:author="Jahongirbek" w:date="2024-11-17T10:54:00Z"/>
        </w:rPr>
      </w:pPr>
    </w:p>
    <w:p w:rsidR="00015964" w:rsidRDefault="00015964">
      <w:pPr>
        <w:rPr>
          <w:ins w:id="368" w:author="Jahongirbek" w:date="2024-11-17T10:54:00Z"/>
        </w:rPr>
      </w:pPr>
    </w:p>
    <w:p w:rsidR="00015964" w:rsidRDefault="00015964">
      <w:pPr>
        <w:rPr>
          <w:ins w:id="369" w:author="Jahongirbek" w:date="2024-11-17T10:54:00Z"/>
        </w:rPr>
      </w:pPr>
    </w:p>
    <w:p w:rsidR="00015964" w:rsidRPr="00015964" w:rsidRDefault="00015964" w:rsidP="00015964">
      <w:pPr>
        <w:jc w:val="center"/>
        <w:rPr>
          <w:ins w:id="370" w:author="Jahongirbek" w:date="2024-11-17T10:54:00Z"/>
          <w:sz w:val="28"/>
          <w:lang w:val="en-US"/>
          <w:rPrChange w:id="371" w:author="Jahongirbek" w:date="2024-11-17T10:54:00Z">
            <w:rPr>
              <w:ins w:id="372" w:author="Jahongirbek" w:date="2024-11-17T10:54:00Z"/>
            </w:rPr>
          </w:rPrChange>
        </w:rPr>
        <w:pPrChange w:id="373" w:author="Jahongirbek" w:date="2024-11-17T10:54:00Z">
          <w:pPr/>
        </w:pPrChange>
      </w:pPr>
      <w:ins w:id="374" w:author="Jahongirbek" w:date="2024-11-17T10:54:00Z">
        <w:r w:rsidRPr="00015964">
          <w:rPr>
            <w:sz w:val="28"/>
            <w:lang w:val="en-US"/>
            <w:rPrChange w:id="375" w:author="Jahongirbek" w:date="2024-11-17T10:54:00Z">
              <w:rPr>
                <w:lang w:val="en-US"/>
              </w:rPr>
            </w:rPrChange>
          </w:rPr>
          <w:lastRenderedPageBreak/>
          <w:t>Compilation</w:t>
        </w:r>
      </w:ins>
    </w:p>
    <w:p w:rsidR="00015964" w:rsidRPr="00015964" w:rsidRDefault="00015964" w:rsidP="00015964">
      <w:pPr>
        <w:shd w:val="clear" w:color="auto" w:fill="FDF6E3"/>
        <w:spacing w:after="0" w:line="300" w:lineRule="atLeast"/>
        <w:rPr>
          <w:ins w:id="376" w:author="Jahongirbek" w:date="2024-11-17T10:54:00Z"/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ins w:id="377" w:author="Jahongirbek" w:date="2024-11-17T10:54:00Z">
        <w:r w:rsidRPr="00015964">
          <w:rPr>
            <w:rFonts w:ascii="JetBrains Mono" w:eastAsia="Times New Roman" w:hAnsi="JetBrains Mono" w:cs="JetBrains Mono"/>
            <w:color w:val="268BD2"/>
            <w:sz w:val="23"/>
            <w:szCs w:val="23"/>
            <w:lang w:eastAsia="ru-RU"/>
          </w:rPr>
          <w:t>g++</w:t>
        </w:r>
        <w:r w:rsidRPr="0001596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 xml:space="preserve"> </w:t>
        </w:r>
        <w:r w:rsidRPr="00015964">
          <w:rPr>
            <w:rFonts w:ascii="JetBrains Mono" w:eastAsia="Times New Roman" w:hAnsi="JetBrains Mono" w:cs="JetBrains Mono"/>
            <w:color w:val="859900"/>
            <w:sz w:val="23"/>
            <w:szCs w:val="23"/>
            <w:lang w:eastAsia="ru-RU"/>
          </w:rPr>
          <w:t>$</w:t>
        </w:r>
        <w:r w:rsidRPr="0001596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>1</w:t>
        </w:r>
        <w:r w:rsidRPr="00015964">
          <w:rPr>
            <w:rFonts w:ascii="JetBrains Mono" w:eastAsia="Times New Roman" w:hAnsi="JetBrains Mono" w:cs="JetBrains Mono"/>
            <w:color w:val="2AA198"/>
            <w:sz w:val="23"/>
            <w:szCs w:val="23"/>
            <w:lang w:eastAsia="ru-RU"/>
          </w:rPr>
          <w:t>.cpp</w:t>
        </w:r>
        <w:r w:rsidRPr="0001596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 xml:space="preserve"> </w:t>
        </w:r>
        <w:r w:rsidRPr="00015964">
          <w:rPr>
            <w:rFonts w:ascii="JetBrains Mono" w:eastAsia="Times New Roman" w:hAnsi="JetBrains Mono" w:cs="JetBrains Mono"/>
            <w:color w:val="CB4B16"/>
            <w:sz w:val="23"/>
            <w:szCs w:val="23"/>
            <w:lang w:eastAsia="ru-RU"/>
          </w:rPr>
          <w:t>-o</w:t>
        </w:r>
        <w:r w:rsidRPr="0001596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 xml:space="preserve"> </w:t>
        </w:r>
        <w:r w:rsidRPr="00015964">
          <w:rPr>
            <w:rFonts w:ascii="JetBrains Mono" w:eastAsia="Times New Roman" w:hAnsi="JetBrains Mono" w:cs="JetBrains Mono"/>
            <w:color w:val="859900"/>
            <w:sz w:val="23"/>
            <w:szCs w:val="23"/>
            <w:lang w:eastAsia="ru-RU"/>
          </w:rPr>
          <w:t>$</w:t>
        </w:r>
        <w:r w:rsidRPr="0001596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>1</w:t>
        </w:r>
      </w:ins>
    </w:p>
    <w:p w:rsidR="00015964" w:rsidRDefault="00015964">
      <w:pPr>
        <w:rPr>
          <w:ins w:id="378" w:author="Jahongirbek" w:date="2024-11-17T10:54:00Z"/>
        </w:rPr>
      </w:pPr>
    </w:p>
    <w:p w:rsidR="006505F9" w:rsidRPr="003434A2" w:rsidRDefault="006505F9" w:rsidP="006505F9">
      <w:pPr>
        <w:jc w:val="center"/>
        <w:rPr>
          <w:ins w:id="379" w:author="Jahongirbek" w:date="2024-11-17T10:54:00Z"/>
          <w:sz w:val="28"/>
          <w:lang w:val="en-US"/>
          <w:rPrChange w:id="380" w:author="Jahongirbek" w:date="2024-11-17T10:54:00Z">
            <w:rPr>
              <w:ins w:id="381" w:author="Jahongirbek" w:date="2024-11-17T10:54:00Z"/>
              <w:sz w:val="24"/>
              <w:lang w:val="en-US"/>
            </w:rPr>
          </w:rPrChange>
        </w:rPr>
        <w:pPrChange w:id="382" w:author="Jahongirbek" w:date="2024-11-17T10:54:00Z">
          <w:pPr/>
        </w:pPrChange>
      </w:pPr>
      <w:ins w:id="383" w:author="Jahongirbek" w:date="2024-11-17T10:54:00Z">
        <w:r w:rsidRPr="003434A2">
          <w:rPr>
            <w:sz w:val="28"/>
            <w:lang w:val="en-US"/>
            <w:rPrChange w:id="384" w:author="Jahongirbek" w:date="2024-11-17T10:54:00Z">
              <w:rPr>
                <w:lang w:val="en-US"/>
              </w:rPr>
            </w:rPrChange>
          </w:rPr>
          <w:t>Compile and run</w:t>
        </w:r>
      </w:ins>
    </w:p>
    <w:p w:rsidR="00010BC4" w:rsidRPr="00010BC4" w:rsidRDefault="00010BC4" w:rsidP="00010BC4">
      <w:pPr>
        <w:shd w:val="clear" w:color="auto" w:fill="FDF6E3"/>
        <w:spacing w:after="0" w:line="300" w:lineRule="atLeast"/>
        <w:rPr>
          <w:ins w:id="385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ins w:id="386" w:author="Jahongirbek" w:date="2024-11-17T10:55:00Z">
        <w:r w:rsidRPr="00010BC4">
          <w:rPr>
            <w:rFonts w:ascii="JetBrains Mono" w:eastAsia="Times New Roman" w:hAnsi="JetBrains Mono" w:cs="JetBrains Mono"/>
            <w:color w:val="268BD2"/>
            <w:sz w:val="23"/>
            <w:szCs w:val="23"/>
            <w:lang w:eastAsia="ru-RU"/>
          </w:rPr>
          <w:t>g++</w:t>
        </w:r>
        <w:r w:rsidRPr="00010BC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 xml:space="preserve"> </w:t>
        </w:r>
        <w:r w:rsidRPr="00010BC4">
          <w:rPr>
            <w:rFonts w:ascii="JetBrains Mono" w:eastAsia="Times New Roman" w:hAnsi="JetBrains Mono" w:cs="JetBrains Mono"/>
            <w:color w:val="859900"/>
            <w:sz w:val="23"/>
            <w:szCs w:val="23"/>
            <w:lang w:eastAsia="ru-RU"/>
          </w:rPr>
          <w:t>$</w:t>
        </w:r>
        <w:r w:rsidRPr="00010BC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>1</w:t>
        </w:r>
        <w:r w:rsidRPr="00010BC4">
          <w:rPr>
            <w:rFonts w:ascii="JetBrains Mono" w:eastAsia="Times New Roman" w:hAnsi="JetBrains Mono" w:cs="JetBrains Mono"/>
            <w:color w:val="2AA198"/>
            <w:sz w:val="23"/>
            <w:szCs w:val="23"/>
            <w:lang w:eastAsia="ru-RU"/>
          </w:rPr>
          <w:t>.cpp</w:t>
        </w:r>
        <w:r w:rsidRPr="00010BC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 xml:space="preserve"> </w:t>
        </w:r>
        <w:r w:rsidRPr="00010BC4">
          <w:rPr>
            <w:rFonts w:ascii="JetBrains Mono" w:eastAsia="Times New Roman" w:hAnsi="JetBrains Mono" w:cs="JetBrains Mono"/>
            <w:color w:val="CB4B16"/>
            <w:sz w:val="23"/>
            <w:szCs w:val="23"/>
            <w:lang w:eastAsia="ru-RU"/>
          </w:rPr>
          <w:t>-o</w:t>
        </w:r>
        <w:r w:rsidRPr="00010BC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 xml:space="preserve"> </w:t>
        </w:r>
        <w:r w:rsidRPr="00010BC4">
          <w:rPr>
            <w:rFonts w:ascii="JetBrains Mono" w:eastAsia="Times New Roman" w:hAnsi="JetBrains Mono" w:cs="JetBrains Mono"/>
            <w:color w:val="859900"/>
            <w:sz w:val="23"/>
            <w:szCs w:val="23"/>
            <w:lang w:eastAsia="ru-RU"/>
          </w:rPr>
          <w:t>$</w:t>
        </w:r>
        <w:r w:rsidRPr="00010BC4">
          <w:rPr>
            <w:rFonts w:ascii="JetBrains Mono" w:eastAsia="Times New Roman" w:hAnsi="JetBrains Mono" w:cs="JetBrains Mono"/>
            <w:color w:val="657B83"/>
            <w:sz w:val="23"/>
            <w:szCs w:val="23"/>
            <w:lang w:eastAsia="ru-RU"/>
          </w:rPr>
          <w:t xml:space="preserve">1 &amp;&amp; </w:t>
        </w:r>
        <w:r w:rsidRPr="00010BC4">
          <w:rPr>
            <w:rFonts w:ascii="JetBrains Mono" w:eastAsia="Times New Roman" w:hAnsi="JetBrains Mono" w:cs="JetBrains Mono"/>
            <w:color w:val="268BD2"/>
            <w:sz w:val="23"/>
            <w:szCs w:val="23"/>
            <w:lang w:eastAsia="ru-RU"/>
          </w:rPr>
          <w:t>./$1</w:t>
        </w:r>
      </w:ins>
    </w:p>
    <w:p w:rsidR="006505F9" w:rsidRPr="006505F9" w:rsidRDefault="006505F9" w:rsidP="00010BC4">
      <w:pPr>
        <w:rPr>
          <w:ins w:id="387" w:author="Jahongirbek" w:date="2024-11-17T10:54:00Z"/>
          <w:sz w:val="24"/>
          <w:lang w:val="en-US"/>
          <w:rPrChange w:id="388" w:author="Jahongirbek" w:date="2024-11-17T10:54:00Z">
            <w:rPr>
              <w:ins w:id="389" w:author="Jahongirbek" w:date="2024-11-17T10:54:00Z"/>
            </w:rPr>
          </w:rPrChange>
        </w:rPr>
        <w:pPrChange w:id="390" w:author="Jahongirbek" w:date="2024-11-17T10:55:00Z">
          <w:pPr/>
        </w:pPrChange>
      </w:pPr>
    </w:p>
    <w:p w:rsidR="00015964" w:rsidRDefault="001C12B4" w:rsidP="001C12B4">
      <w:pPr>
        <w:jc w:val="center"/>
        <w:rPr>
          <w:ins w:id="391" w:author="Jahongirbek" w:date="2024-11-17T10:55:00Z"/>
          <w:sz w:val="28"/>
          <w:lang w:val="en-US"/>
        </w:rPr>
        <w:pPrChange w:id="392" w:author="Jahongirbek" w:date="2024-11-17T10:55:00Z">
          <w:pPr/>
        </w:pPrChange>
      </w:pPr>
      <w:proofErr w:type="spellStart"/>
      <w:ins w:id="393" w:author="Jahongirbek" w:date="2024-11-17T10:55:00Z">
        <w:r w:rsidRPr="001C12B4">
          <w:rPr>
            <w:sz w:val="28"/>
            <w:lang w:val="en-US"/>
            <w:rPrChange w:id="394" w:author="Jahongirbek" w:date="2024-11-17T10:55:00Z">
              <w:rPr>
                <w:lang w:val="en-US"/>
              </w:rPr>
            </w:rPrChange>
          </w:rPr>
          <w:t>Autotests</w:t>
        </w:r>
        <w:proofErr w:type="spellEnd"/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395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396" w:author="Jahongirbek" w:date="2024-11-17T10:55:00Z">
            <w:rPr>
              <w:ins w:id="397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proofErr w:type="gramStart"/>
      <w:ins w:id="398" w:author="Jahongirbek" w:date="2024-11-17T10:55:00Z"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399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for</w:t>
        </w:r>
        <w:proofErr w:type="gram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00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((</w:t>
        </w:r>
        <w:proofErr w:type="spellStart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01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i</w:t>
        </w:r>
        <w:proofErr w:type="spell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02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03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=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04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D33682"/>
            <w:sz w:val="23"/>
            <w:szCs w:val="23"/>
            <w:lang w:val="en-US" w:eastAsia="ru-RU"/>
            <w:rPrChange w:id="405" w:author="Jahongirbek" w:date="2024-11-17T10:55:00Z">
              <w:rPr>
                <w:rFonts w:ascii="JetBrains Mono" w:eastAsia="Times New Roman" w:hAnsi="JetBrains Mono" w:cs="JetBrains Mono"/>
                <w:color w:val="D33682"/>
                <w:sz w:val="23"/>
                <w:szCs w:val="23"/>
                <w:lang w:eastAsia="ru-RU"/>
              </w:rPr>
            </w:rPrChange>
          </w:rPr>
          <w:t>1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06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; </w:t>
        </w:r>
        <w:proofErr w:type="spellStart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07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i</w:t>
        </w:r>
        <w:proofErr w:type="spell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08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09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&lt;=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10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D33682"/>
            <w:sz w:val="23"/>
            <w:szCs w:val="23"/>
            <w:lang w:val="en-US" w:eastAsia="ru-RU"/>
            <w:rPrChange w:id="411" w:author="Jahongirbek" w:date="2024-11-17T10:55:00Z">
              <w:rPr>
                <w:rFonts w:ascii="JetBrains Mono" w:eastAsia="Times New Roman" w:hAnsi="JetBrains Mono" w:cs="JetBrains Mono"/>
                <w:color w:val="D33682"/>
                <w:sz w:val="23"/>
                <w:szCs w:val="23"/>
                <w:lang w:eastAsia="ru-RU"/>
              </w:rPr>
            </w:rPrChange>
          </w:rPr>
          <w:t>5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12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; </w:t>
        </w:r>
        <w:proofErr w:type="spellStart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13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i</w:t>
        </w:r>
        <w:proofErr w:type="spellEnd"/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14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++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15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));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16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do</w:t>
        </w:r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417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418" w:author="Jahongirbek" w:date="2024-11-17T10:55:00Z">
            <w:rPr>
              <w:ins w:id="419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420" w:author="Jahongirbek" w:date="2024-11-17T10:55:00Z"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21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</w:t>
        </w:r>
        <w:proofErr w:type="gramStart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22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echo</w:t>
        </w:r>
        <w:proofErr w:type="gram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23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24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"Checking test #</w:t>
        </w:r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25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$</w:t>
        </w:r>
        <w:proofErr w:type="spellStart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26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i</w:t>
        </w:r>
        <w:proofErr w:type="spellEnd"/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27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"</w:t>
        </w:r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428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429" w:author="Jahongirbek" w:date="2024-11-17T10:55:00Z">
            <w:rPr>
              <w:ins w:id="430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431" w:author="Jahongirbek" w:date="2024-11-17T10:55:00Z"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32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</w:t>
        </w:r>
        <w:proofErr w:type="gramStart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33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./</w:t>
        </w:r>
        <w:proofErr w:type="gramEnd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34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gen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35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36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&gt;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37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38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input</w:t>
        </w:r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439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440" w:author="Jahongirbek" w:date="2024-11-17T10:55:00Z">
            <w:rPr>
              <w:ins w:id="441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442" w:author="Jahongirbek" w:date="2024-11-17T10:55:00Z"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43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</w:t>
        </w:r>
        <w:proofErr w:type="gramStart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44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./</w:t>
        </w:r>
        <w:proofErr w:type="gramEnd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45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main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46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47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&lt;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48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49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input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50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51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&gt;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52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proofErr w:type="spellStart"/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53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outputMain</w:t>
        </w:r>
        <w:proofErr w:type="spellEnd"/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454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455" w:author="Jahongirbek" w:date="2024-11-17T10:55:00Z">
            <w:rPr>
              <w:ins w:id="456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457" w:author="Jahongirbek" w:date="2024-11-17T10:55:00Z"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58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</w:t>
        </w:r>
        <w:proofErr w:type="gramStart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59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./</w:t>
        </w:r>
        <w:proofErr w:type="gramEnd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60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brute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61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62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&lt;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63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64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input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65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66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&gt;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67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proofErr w:type="spellStart"/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68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outputBrute</w:t>
        </w:r>
        <w:proofErr w:type="spellEnd"/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469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470" w:author="Jahongirbek" w:date="2024-11-17T10:55:00Z">
            <w:rPr>
              <w:ins w:id="471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472" w:author="Jahongirbek" w:date="2024-11-17T10:55:00Z"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73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</w:t>
        </w:r>
        <w:proofErr w:type="gramStart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74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diff</w:t>
        </w:r>
        <w:proofErr w:type="gram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75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CB4B16"/>
            <w:sz w:val="23"/>
            <w:szCs w:val="23"/>
            <w:lang w:val="en-US" w:eastAsia="ru-RU"/>
            <w:rPrChange w:id="476" w:author="Jahongirbek" w:date="2024-11-17T10:55:00Z">
              <w:rPr>
                <w:rFonts w:ascii="JetBrains Mono" w:eastAsia="Times New Roman" w:hAnsi="JetBrains Mono" w:cs="JetBrains Mono"/>
                <w:color w:val="CB4B16"/>
                <w:sz w:val="23"/>
                <w:szCs w:val="23"/>
                <w:lang w:eastAsia="ru-RU"/>
              </w:rPr>
            </w:rPrChange>
          </w:rPr>
          <w:t>-w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77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proofErr w:type="spellStart"/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78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outputMain</w:t>
        </w:r>
        <w:proofErr w:type="spell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79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proofErr w:type="spellStart"/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480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outputBrute</w:t>
        </w:r>
        <w:proofErr w:type="spell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81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82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||</w:t>
        </w:r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83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484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break</w:t>
        </w:r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485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486" w:author="Jahongirbek" w:date="2024-11-17T10:55:00Z">
            <w:rPr>
              <w:ins w:id="487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488" w:author="Jahongirbek" w:date="2024-11-17T10:55:00Z"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89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</w:t>
        </w:r>
        <w:r w:rsidRPr="001C12B4">
          <w:rPr>
            <w:rFonts w:ascii="JetBrains Mono" w:eastAsia="Times New Roman" w:hAnsi="JetBrains Mono" w:cs="JetBrains Mono"/>
            <w:i/>
            <w:iCs/>
            <w:color w:val="93A1A1"/>
            <w:sz w:val="23"/>
            <w:szCs w:val="23"/>
            <w:lang w:val="en-US" w:eastAsia="ru-RU"/>
            <w:rPrChange w:id="490" w:author="Jahongirbek" w:date="2024-11-17T10:55:00Z">
              <w:rPr>
                <w:rFonts w:ascii="JetBrains Mono" w:eastAsia="Times New Roman" w:hAnsi="JetBrains Mono" w:cs="JetBrains Mono"/>
                <w:i/>
                <w:iCs/>
                <w:color w:val="93A1A1"/>
                <w:sz w:val="23"/>
                <w:szCs w:val="23"/>
                <w:lang w:eastAsia="ru-RU"/>
              </w:rPr>
            </w:rPrChange>
          </w:rPr>
          <w:t xml:space="preserve"># </w:t>
        </w:r>
        <w:proofErr w:type="gramStart"/>
        <w:r w:rsidRPr="001C12B4">
          <w:rPr>
            <w:rFonts w:ascii="JetBrains Mono" w:eastAsia="Times New Roman" w:hAnsi="JetBrains Mono" w:cs="JetBrains Mono"/>
            <w:i/>
            <w:iCs/>
            <w:color w:val="93A1A1"/>
            <w:sz w:val="23"/>
            <w:szCs w:val="23"/>
            <w:lang w:val="en-US" w:eastAsia="ru-RU"/>
            <w:rPrChange w:id="491" w:author="Jahongirbek" w:date="2024-11-17T10:55:00Z">
              <w:rPr>
                <w:rFonts w:ascii="JetBrains Mono" w:eastAsia="Times New Roman" w:hAnsi="JetBrains Mono" w:cs="JetBrains Mono"/>
                <w:i/>
                <w:iCs/>
                <w:color w:val="93A1A1"/>
                <w:sz w:val="23"/>
                <w:szCs w:val="23"/>
                <w:lang w:eastAsia="ru-RU"/>
              </w:rPr>
            </w:rPrChange>
          </w:rPr>
          <w:t>diff</w:t>
        </w:r>
        <w:proofErr w:type="gramEnd"/>
        <w:r w:rsidRPr="001C12B4">
          <w:rPr>
            <w:rFonts w:ascii="JetBrains Mono" w:eastAsia="Times New Roman" w:hAnsi="JetBrains Mono" w:cs="JetBrains Mono"/>
            <w:i/>
            <w:iCs/>
            <w:color w:val="93A1A1"/>
            <w:sz w:val="23"/>
            <w:szCs w:val="23"/>
            <w:lang w:val="en-US" w:eastAsia="ru-RU"/>
            <w:rPrChange w:id="492" w:author="Jahongirbek" w:date="2024-11-17T10:55:00Z">
              <w:rPr>
                <w:rFonts w:ascii="JetBrains Mono" w:eastAsia="Times New Roman" w:hAnsi="JetBrains Mono" w:cs="JetBrains Mono"/>
                <w:i/>
                <w:iCs/>
                <w:color w:val="93A1A1"/>
                <w:sz w:val="23"/>
                <w:szCs w:val="23"/>
                <w:lang w:eastAsia="ru-RU"/>
              </w:rPr>
            </w:rPrChange>
          </w:rPr>
          <w:t xml:space="preserve"> -w &lt;(./main &lt; input) &lt;(./brute &lt; input) || break</w:t>
        </w:r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493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494" w:author="Jahongirbek" w:date="2024-11-17T10:55:00Z">
            <w:rPr>
              <w:ins w:id="495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496" w:author="Jahongirbek" w:date="2024-11-17T10:55:00Z"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97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  </w:t>
        </w:r>
        <w:proofErr w:type="gramStart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498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echo</w:t>
        </w:r>
        <w:proofErr w:type="gram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499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 xml:space="preserve"> </w:t>
        </w:r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500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"Done #</w:t>
        </w:r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501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$</w:t>
        </w:r>
        <w:proofErr w:type="spellStart"/>
        <w:r w:rsidRPr="001C12B4">
          <w:rPr>
            <w:rFonts w:ascii="JetBrains Mono" w:eastAsia="Times New Roman" w:hAnsi="JetBrains Mono" w:cs="JetBrains Mono"/>
            <w:color w:val="268BD2"/>
            <w:sz w:val="23"/>
            <w:szCs w:val="23"/>
            <w:lang w:val="en-US" w:eastAsia="ru-RU"/>
            <w:rPrChange w:id="502" w:author="Jahongirbek" w:date="2024-11-17T10:55:00Z">
              <w:rPr>
                <w:rFonts w:ascii="JetBrains Mono" w:eastAsia="Times New Roman" w:hAnsi="JetBrains Mono" w:cs="JetBrains Mono"/>
                <w:color w:val="268BD2"/>
                <w:sz w:val="23"/>
                <w:szCs w:val="23"/>
                <w:lang w:eastAsia="ru-RU"/>
              </w:rPr>
            </w:rPrChange>
          </w:rPr>
          <w:t>i</w:t>
        </w:r>
        <w:proofErr w:type="spellEnd"/>
        <w:r w:rsidRPr="001C12B4">
          <w:rPr>
            <w:rFonts w:ascii="JetBrains Mono" w:eastAsia="Times New Roman" w:hAnsi="JetBrains Mono" w:cs="JetBrains Mono"/>
            <w:color w:val="2AA198"/>
            <w:sz w:val="23"/>
            <w:szCs w:val="23"/>
            <w:lang w:val="en-US" w:eastAsia="ru-RU"/>
            <w:rPrChange w:id="503" w:author="Jahongirbek" w:date="2024-11-17T10:55:00Z">
              <w:rPr>
                <w:rFonts w:ascii="JetBrains Mono" w:eastAsia="Times New Roman" w:hAnsi="JetBrains Mono" w:cs="JetBrains Mono"/>
                <w:color w:val="2AA198"/>
                <w:sz w:val="23"/>
                <w:szCs w:val="23"/>
                <w:lang w:eastAsia="ru-RU"/>
              </w:rPr>
            </w:rPrChange>
          </w:rPr>
          <w:t>"</w:t>
        </w:r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504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505" w:author="Jahongirbek" w:date="2024-11-17T10:55:00Z">
            <w:rPr>
              <w:ins w:id="506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proofErr w:type="gramStart"/>
      <w:ins w:id="507" w:author="Jahongirbek" w:date="2024-11-17T10:55:00Z">
        <w:r w:rsidRPr="001C12B4">
          <w:rPr>
            <w:rFonts w:ascii="JetBrains Mono" w:eastAsia="Times New Roman" w:hAnsi="JetBrains Mono" w:cs="JetBrains Mono"/>
            <w:color w:val="859900"/>
            <w:sz w:val="23"/>
            <w:szCs w:val="23"/>
            <w:lang w:val="en-US" w:eastAsia="ru-RU"/>
            <w:rPrChange w:id="508" w:author="Jahongirbek" w:date="2024-11-17T10:55:00Z">
              <w:rPr>
                <w:rFonts w:ascii="JetBrains Mono" w:eastAsia="Times New Roman" w:hAnsi="JetBrains Mono" w:cs="JetBrains Mono"/>
                <w:color w:val="859900"/>
                <w:sz w:val="23"/>
                <w:szCs w:val="23"/>
                <w:lang w:eastAsia="ru-RU"/>
              </w:rPr>
            </w:rPrChange>
          </w:rPr>
          <w:t>done</w:t>
        </w:r>
        <w:proofErr w:type="gramEnd"/>
        <w:r w:rsidRPr="001C12B4">
          <w:rPr>
            <w:rFonts w:ascii="JetBrains Mono" w:eastAsia="Times New Roman" w:hAnsi="JetBrains Mono" w:cs="JetBrains Mono"/>
            <w:color w:val="657B83"/>
            <w:sz w:val="23"/>
            <w:szCs w:val="23"/>
            <w:lang w:val="en-US" w:eastAsia="ru-RU"/>
            <w:rPrChange w:id="509" w:author="Jahongirbek" w:date="2024-11-17T10:55:00Z">
              <w:rPr>
                <w:rFonts w:ascii="JetBrains Mono" w:eastAsia="Times New Roman" w:hAnsi="JetBrains Mono" w:cs="JetBrains Mono"/>
                <w:color w:val="657B83"/>
                <w:sz w:val="23"/>
                <w:szCs w:val="23"/>
                <w:lang w:eastAsia="ru-RU"/>
              </w:rPr>
            </w:rPrChange>
          </w:rPr>
          <w:t>;</w:t>
        </w:r>
      </w:ins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510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511" w:author="Jahongirbek" w:date="2024-11-17T10:55:00Z">
            <w:rPr>
              <w:ins w:id="512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</w:p>
    <w:p w:rsidR="001C12B4" w:rsidRPr="001C12B4" w:rsidRDefault="001C12B4" w:rsidP="001C12B4">
      <w:pPr>
        <w:shd w:val="clear" w:color="auto" w:fill="FDF6E3"/>
        <w:spacing w:after="0" w:line="300" w:lineRule="atLeast"/>
        <w:rPr>
          <w:ins w:id="513" w:author="Jahongirbek" w:date="2024-11-17T10:55:00Z"/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  <w:rPrChange w:id="514" w:author="Jahongirbek" w:date="2024-11-17T10:55:00Z">
            <w:rPr>
              <w:ins w:id="515" w:author="Jahongirbek" w:date="2024-11-17T10:55:00Z"/>
              <w:rFonts w:ascii="JetBrains Mono" w:eastAsia="Times New Roman" w:hAnsi="JetBrains Mono" w:cs="JetBrains Mono"/>
              <w:color w:val="657B83"/>
              <w:sz w:val="23"/>
              <w:szCs w:val="23"/>
              <w:lang w:eastAsia="ru-RU"/>
            </w:rPr>
          </w:rPrChange>
        </w:rPr>
      </w:pPr>
      <w:ins w:id="516" w:author="Jahongirbek" w:date="2024-11-17T10:55:00Z">
        <w:r w:rsidRPr="001C12B4">
          <w:rPr>
            <w:rFonts w:ascii="JetBrains Mono" w:eastAsia="Times New Roman" w:hAnsi="JetBrains Mono" w:cs="JetBrains Mono"/>
            <w:i/>
            <w:iCs/>
            <w:color w:val="93A1A1"/>
            <w:sz w:val="23"/>
            <w:szCs w:val="23"/>
            <w:lang w:val="en-US" w:eastAsia="ru-RU"/>
            <w:rPrChange w:id="517" w:author="Jahongirbek" w:date="2024-11-17T10:55:00Z">
              <w:rPr>
                <w:rFonts w:ascii="JetBrains Mono" w:eastAsia="Times New Roman" w:hAnsi="JetBrains Mono" w:cs="JetBrains Mono"/>
                <w:i/>
                <w:iCs/>
                <w:color w:val="93A1A1"/>
                <w:sz w:val="23"/>
                <w:szCs w:val="23"/>
                <w:lang w:eastAsia="ru-RU"/>
              </w:rPr>
            </w:rPrChange>
          </w:rPr>
          <w:t># -w ignoring white spaces</w:t>
        </w:r>
      </w:ins>
    </w:p>
    <w:p w:rsidR="001C12B4" w:rsidRDefault="001C12B4" w:rsidP="001C12B4">
      <w:pPr>
        <w:rPr>
          <w:ins w:id="518" w:author="Jahongirbek" w:date="2024-11-17T10:55:00Z"/>
          <w:sz w:val="28"/>
          <w:lang w:val="en-US"/>
        </w:rPr>
        <w:pPrChange w:id="519" w:author="Jahongirbek" w:date="2024-11-17T10:55:00Z">
          <w:pPr/>
        </w:pPrChange>
      </w:pPr>
    </w:p>
    <w:p w:rsidR="00CF7B31" w:rsidRDefault="00CF7B31" w:rsidP="001C12B4">
      <w:pPr>
        <w:rPr>
          <w:ins w:id="520" w:author="Jahongirbek" w:date="2024-11-17T10:55:00Z"/>
          <w:sz w:val="28"/>
          <w:lang w:val="en-US"/>
        </w:rPr>
        <w:pPrChange w:id="521" w:author="Jahongirbek" w:date="2024-11-17T10:55:00Z">
          <w:pPr/>
        </w:pPrChange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BA5C2B" w:rsidRDefault="00BA5C2B" w:rsidP="00BA5C2B">
      <w:pPr>
        <w:jc w:val="center"/>
        <w:rPr>
          <w:sz w:val="28"/>
          <w:lang w:val="en-US"/>
        </w:rPr>
      </w:pPr>
    </w:p>
    <w:p w:rsidR="00CF7B31" w:rsidRDefault="0026474F" w:rsidP="0026474F">
      <w:pPr>
        <w:jc w:val="center"/>
        <w:rPr>
          <w:sz w:val="28"/>
          <w:lang w:val="en-US"/>
        </w:rPr>
        <w:pPrChange w:id="522" w:author="Jahongirbek" w:date="2024-11-17T10:55:00Z">
          <w:pPr/>
        </w:pPrChange>
      </w:pPr>
      <w:ins w:id="523" w:author="Jahongirbek" w:date="2024-11-17T10:55:00Z">
        <w:r>
          <w:rPr>
            <w:sz w:val="28"/>
            <w:lang w:val="en-US"/>
          </w:rPr>
          <w:lastRenderedPageBreak/>
          <w:t>Debug</w:t>
        </w:r>
      </w:ins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ifndef</w:t>
      </w:r>
      <w:proofErr w:type="spellEnd"/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DEBUG_H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DEBUG_H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#include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&lt;</w:t>
      </w:r>
      <w:proofErr w:type="spellStart"/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iostream</w:t>
      </w:r>
      <w:proofErr w:type="spellEnd"/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&gt;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#include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&lt;string&gt;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#include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&lt;utility&gt;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namespace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std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bool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(x </w:t>
      </w: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?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"true</w:t>
      </w:r>
      <w:proofErr w:type="gramStart"/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: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"false"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\'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\'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char*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\"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\"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std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::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\"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\"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unsigned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float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template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&lt;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typename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&gt;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T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 {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"{"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auto</w:t>
      </w: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: x)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</w:t>
      </w: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?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 xml:space="preserve">", </w:t>
      </w:r>
      <w:proofErr w:type="gramStart"/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: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),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"}"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 {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"]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\n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 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template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&lt;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typename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typename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... 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V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&gt;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inline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717115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V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... v) {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__</w:t>
      </w:r>
      <w:proofErr w:type="gram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t);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sizeof</w:t>
      </w:r>
      <w:proofErr w:type="spellEnd"/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...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(v)) </w:t>
      </w:r>
      <w:proofErr w:type="spell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cerr</w:t>
      </w:r>
      <w:proofErr w:type="spell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", "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_</w:t>
      </w:r>
      <w:proofErr w:type="gramStart"/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print</w:t>
      </w: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v...);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17115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debug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(x...)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cerr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&lt;&lt;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eastAsia="ru-RU"/>
        </w:rPr>
        <w:t>"["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&lt;&lt;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#x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&lt;&lt;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 xml:space="preserve"> </w:t>
      </w:r>
      <w:r w:rsidRPr="00717115">
        <w:rPr>
          <w:rFonts w:ascii="JetBrains Mono" w:eastAsia="Times New Roman" w:hAnsi="JetBrains Mono" w:cs="JetBrains Mono"/>
          <w:color w:val="2AA198"/>
          <w:sz w:val="23"/>
          <w:szCs w:val="23"/>
          <w:lang w:eastAsia="ru-RU"/>
        </w:rPr>
        <w:t>"] = ["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 xml:space="preserve">; </w:t>
      </w:r>
      <w:r w:rsidRPr="00717115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_print</w:t>
      </w:r>
      <w:r w:rsidRPr="00717115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>(x);</w:t>
      </w: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</w:p>
    <w:p w:rsidR="00717115" w:rsidRPr="00717115" w:rsidRDefault="00717115" w:rsidP="00717115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717115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#endif</w:t>
      </w:r>
    </w:p>
    <w:p w:rsidR="0026474F" w:rsidRDefault="0026474F" w:rsidP="0026474F">
      <w:pPr>
        <w:rPr>
          <w:sz w:val="28"/>
          <w:lang w:val="en-US"/>
        </w:rPr>
      </w:pPr>
    </w:p>
    <w:p w:rsidR="00293FBD" w:rsidRDefault="00293FBD" w:rsidP="0026474F">
      <w:pPr>
        <w:rPr>
          <w:sz w:val="28"/>
          <w:lang w:val="en-US"/>
        </w:rPr>
      </w:pPr>
    </w:p>
    <w:p w:rsidR="00293FBD" w:rsidRDefault="00293FBD" w:rsidP="0026474F">
      <w:pPr>
        <w:rPr>
          <w:sz w:val="28"/>
          <w:lang w:val="en-US"/>
        </w:rPr>
      </w:pPr>
    </w:p>
    <w:p w:rsidR="00293FBD" w:rsidRDefault="005803C6" w:rsidP="005803C6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Generate file </w:t>
      </w:r>
      <w:proofErr w:type="spellStart"/>
      <w:r>
        <w:rPr>
          <w:sz w:val="28"/>
          <w:lang w:val="en-US"/>
        </w:rPr>
        <w:t>cpp</w:t>
      </w:r>
      <w:proofErr w:type="spellEnd"/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#pragma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GCC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5803C6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optimize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proofErr w:type="spellStart"/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Ofast</w:t>
      </w:r>
      <w:proofErr w:type="spellEnd"/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#pragma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GCC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5803C6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optimize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"unroll-loops"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#include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"bits/</w:t>
      </w:r>
      <w:proofErr w:type="spellStart"/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stdc</w:t>
      </w:r>
      <w:proofErr w:type="spellEnd"/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++.h"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namespace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std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ld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each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spellStart"/>
      <w:proofErr w:type="gram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, a)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(</w:t>
      </w:r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auto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</w:t>
      </w:r>
      <w:proofErr w:type="spellStart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: a)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all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(x) (x).</w:t>
      </w:r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begin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), (x).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end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()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cmin</w:t>
      </w:r>
      <w:proofErr w:type="spell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a, b) a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min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(a, b)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cmax</w:t>
      </w:r>
      <w:proofErr w:type="spell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a, b) a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max</w:t>
      </w:r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(a, b)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</w:t>
      </w:r>
      <w:proofErr w:type="spellStart"/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ifndef</w:t>
      </w:r>
      <w:proofErr w:type="spellEnd"/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ONLINE_JUDGE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    #include "debug.hpp"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</w:t>
      </w:r>
      <w:proofErr w:type="spellStart"/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endif</w:t>
      </w:r>
      <w:proofErr w:type="spellEnd"/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mt19937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mt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chrono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::</w:t>
      </w:r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high_resolution_clock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::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now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time_since_epoch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count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());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rand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a, 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b) {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</w:t>
      </w:r>
      <w:proofErr w:type="gram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getRand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(b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gen_array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a, 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b, 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n) {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    // </w:t>
      </w:r>
      <w:proofErr w:type="spellStart"/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cout</w:t>
      </w:r>
      <w:proofErr w:type="spellEnd"/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&lt;&lt; n &lt;&lt; "\n";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n;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cout</w:t>
      </w:r>
      <w:proofErr w:type="spellEnd"/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rand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(a, b)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 "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getRand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 {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mt</w:t>
      </w:r>
      <w:proofErr w:type="spellEnd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()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readMain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 {}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READ_MAIN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TESTCASES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FILES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TIME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solve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t) {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int32_t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main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cin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tie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)-&gt;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sync_with_stdio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03C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lastRenderedPageBreak/>
        <w:t xml:space="preserve">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clock_t</w:t>
      </w:r>
      <w:proofErr w:type="spellEnd"/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clock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FILES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freopen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"input.txt"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"r"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stdin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freopen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"output.txt"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"w"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stdout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READ_MAIN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readMain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TESTCASES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cin</w:t>
      </w:r>
      <w:proofErr w:type="spellEnd"/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&gt;&gt;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t;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5803C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&lt;=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solve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cout</w:t>
      </w:r>
      <w:proofErr w:type="spellEnd"/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5803C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\n</w:t>
      </w:r>
      <w:r w:rsidRPr="005803C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5803C6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TIME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cout</w:t>
      </w:r>
      <w:proofErr w:type="spellEnd"/>
      <w:proofErr w:type="gram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setprecision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03C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3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fixed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ld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)(</w:t>
      </w:r>
      <w:r w:rsidRPr="005803C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clock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tt</w:t>
      </w:r>
      <w:proofErr w:type="spellEnd"/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CLOCKS_PER_SEC;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 xml:space="preserve">   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#endif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    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    </w:t>
      </w:r>
      <w:r w:rsidRPr="005803C6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return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</w:t>
      </w:r>
      <w:r w:rsidRPr="005803C6">
        <w:rPr>
          <w:rFonts w:ascii="JetBrains Mono" w:eastAsia="Times New Roman" w:hAnsi="JetBrains Mono" w:cs="JetBrains Mono"/>
          <w:color w:val="D33682"/>
          <w:sz w:val="23"/>
          <w:szCs w:val="23"/>
          <w:lang w:eastAsia="ru-RU"/>
        </w:rPr>
        <w:t>0</w:t>
      </w: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;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803C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5803C6" w:rsidRPr="005803C6" w:rsidRDefault="005803C6" w:rsidP="005803C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</w:p>
    <w:p w:rsidR="005803C6" w:rsidRDefault="005803C6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992ED0" w:rsidP="005803C6">
      <w:pPr>
        <w:rPr>
          <w:sz w:val="28"/>
          <w:lang w:val="en-US"/>
        </w:rPr>
      </w:pPr>
    </w:p>
    <w:p w:rsidR="00992ED0" w:rsidRDefault="00D37DFE" w:rsidP="00D37DFE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Solution file </w:t>
      </w:r>
      <w:proofErr w:type="spellStart"/>
      <w:r>
        <w:rPr>
          <w:sz w:val="28"/>
          <w:lang w:val="en-US"/>
        </w:rPr>
        <w:t>cpp</w:t>
      </w:r>
      <w:proofErr w:type="spellEnd"/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#pragma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GCC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D37DFE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optimize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proofErr w:type="spellStart"/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Ofast</w:t>
      </w:r>
      <w:proofErr w:type="spellEnd"/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#pragma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GCC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D37DFE">
        <w:rPr>
          <w:rFonts w:ascii="JetBrains Mono" w:eastAsia="Times New Roman" w:hAnsi="JetBrains Mono" w:cs="JetBrains Mono"/>
          <w:color w:val="93A1A1"/>
          <w:sz w:val="23"/>
          <w:szCs w:val="23"/>
          <w:lang w:val="en-US" w:eastAsia="ru-RU"/>
        </w:rPr>
        <w:t>optimize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"unroll-loops"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#include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"bits/</w:t>
      </w:r>
      <w:proofErr w:type="spellStart"/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stdc</w:t>
      </w:r>
      <w:proofErr w:type="spellEnd"/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++.h"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namespace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std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using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ld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long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each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spellStart"/>
      <w:proofErr w:type="gram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i</w:t>
      </w:r>
      <w:proofErr w:type="spell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, a)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(</w:t>
      </w:r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auto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</w:t>
      </w:r>
      <w:proofErr w:type="spellStart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i</w:t>
      </w:r>
      <w:proofErr w:type="spell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: a)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all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(x) (x).</w:t>
      </w:r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begin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), (x).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end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()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cmin</w:t>
      </w:r>
      <w:proofErr w:type="spell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a, b) a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min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(a, b)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#define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cmax</w:t>
      </w:r>
      <w:proofErr w:type="spell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a, b) a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max</w:t>
      </w:r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(a, b)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</w:t>
      </w:r>
      <w:proofErr w:type="spellStart"/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ifndef</w:t>
      </w:r>
      <w:proofErr w:type="spellEnd"/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ONLINE_JUDGE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    #include "debug.hpp"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</w:t>
      </w:r>
      <w:proofErr w:type="spellStart"/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endif</w:t>
      </w:r>
      <w:proofErr w:type="spellEnd"/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mt19937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mt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chrono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::</w:t>
      </w:r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high_resolution_clock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::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now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time_since_epoch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count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());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getRand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 {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mt</w:t>
      </w:r>
      <w:proofErr w:type="spellEnd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()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readMain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 {}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READ_MAIN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TESTCASES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FILES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// #define TIME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solve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t) {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int32_t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main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cin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tie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)-&gt;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sync_with_stdio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D37DFE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clock_t</w:t>
      </w:r>
      <w:proofErr w:type="spellEnd"/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tt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clock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FILES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freopen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"input.txt"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"r"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stdin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freopen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"output.txt"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"w"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stdout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READ_MAIN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readMain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TESTCASES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cin</w:t>
      </w:r>
      <w:proofErr w:type="spellEnd"/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&gt;&gt;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t;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    #</w:t>
      </w:r>
      <w:proofErr w:type="spell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endif</w:t>
      </w:r>
      <w:proofErr w:type="spellEnd"/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D37DFE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&lt;=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solve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cout</w:t>
      </w:r>
      <w:proofErr w:type="spellEnd"/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&lt;&lt;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D37DFE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\n</w:t>
      </w:r>
      <w:r w:rsidRPr="00D37DFE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#</w:t>
      </w:r>
      <w:proofErr w:type="spellStart"/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ifdef</w:t>
      </w:r>
      <w:proofErr w:type="spellEnd"/>
      <w:r w:rsidRPr="00D37DFE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TIME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cout</w:t>
      </w:r>
      <w:proofErr w:type="spellEnd"/>
      <w:proofErr w:type="gram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setprecision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D37DFE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3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fixed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ld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)(</w:t>
      </w:r>
      <w:r w:rsidRPr="00D37DFE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clock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tt</w:t>
      </w:r>
      <w:proofErr w:type="spellEnd"/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CLOCKS_PER_SEC;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 xml:space="preserve">   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#endif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    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    </w:t>
      </w:r>
      <w:r w:rsidRPr="00D37DFE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return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</w:t>
      </w:r>
      <w:r w:rsidRPr="00D37DFE">
        <w:rPr>
          <w:rFonts w:ascii="JetBrains Mono" w:eastAsia="Times New Roman" w:hAnsi="JetBrains Mono" w:cs="JetBrains Mono"/>
          <w:color w:val="D33682"/>
          <w:sz w:val="23"/>
          <w:szCs w:val="23"/>
          <w:lang w:eastAsia="ru-RU"/>
        </w:rPr>
        <w:t>0</w:t>
      </w: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;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D37DFE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D37DFE" w:rsidRPr="00D37DFE" w:rsidRDefault="00D37DFE" w:rsidP="00D37DFE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</w:p>
    <w:p w:rsidR="00D37DFE" w:rsidRDefault="00D37DFE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Default="00912D12" w:rsidP="005803C6">
      <w:pPr>
        <w:rPr>
          <w:sz w:val="28"/>
          <w:lang w:val="en-US"/>
        </w:rPr>
      </w:pPr>
    </w:p>
    <w:p w:rsidR="00912D12" w:rsidRPr="005B41A8" w:rsidRDefault="00704630" w:rsidP="00704630">
      <w:pPr>
        <w:jc w:val="center"/>
        <w:rPr>
          <w:sz w:val="32"/>
          <w:lang w:val="en-US"/>
        </w:rPr>
      </w:pPr>
      <w:r w:rsidRPr="005B41A8">
        <w:rPr>
          <w:sz w:val="32"/>
          <w:lang w:val="en-US"/>
        </w:rPr>
        <w:lastRenderedPageBreak/>
        <w:t>Data structures</w:t>
      </w:r>
    </w:p>
    <w:p w:rsidR="00A320B8" w:rsidRDefault="005B41A8" w:rsidP="005B41A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Disjoint set union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struct</w:t>
      </w:r>
      <w:proofErr w:type="spellEnd"/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DSU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{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par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sz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DSU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n) {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FOR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B41A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, n) {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par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pb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sz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pb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B41A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find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a) {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par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[a]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par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[a]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?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gramStart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a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: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find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par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[a]);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bool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same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a, </w:t>
      </w:r>
      <w:proofErr w:type="spell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b) {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find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(a)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find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(b);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unite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a, </w:t>
      </w:r>
      <w:proofErr w:type="spellStart"/>
      <w:r w:rsidRPr="005B41A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b) {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a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gram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find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a);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b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gram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find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b);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sz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[a]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sz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[b]) </w:t>
      </w:r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swap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(a, b);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sz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b]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sz</w:t>
      </w:r>
      <w:proofErr w:type="spell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[a];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B41A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par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a] </w:t>
      </w:r>
      <w:r w:rsidRPr="005B41A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b;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5B41A8" w:rsidRPr="005B41A8" w:rsidRDefault="005B41A8" w:rsidP="005B41A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B41A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};</w:t>
      </w:r>
    </w:p>
    <w:p w:rsidR="005B41A8" w:rsidRDefault="005B41A8" w:rsidP="005B41A8">
      <w:pPr>
        <w:rPr>
          <w:sz w:val="28"/>
          <w:lang w:val="en-US"/>
        </w:rPr>
      </w:pPr>
    </w:p>
    <w:p w:rsidR="00582C9C" w:rsidRDefault="00582C9C" w:rsidP="005B41A8">
      <w:pPr>
        <w:rPr>
          <w:sz w:val="28"/>
          <w:lang w:val="en-US"/>
        </w:rPr>
      </w:pPr>
    </w:p>
    <w:p w:rsidR="007B5E74" w:rsidRDefault="007B5E74" w:rsidP="00582C9C">
      <w:pPr>
        <w:jc w:val="center"/>
        <w:rPr>
          <w:sz w:val="28"/>
          <w:lang w:val="en-US"/>
        </w:rPr>
      </w:pPr>
    </w:p>
    <w:p w:rsidR="007B5E74" w:rsidRDefault="007B5E74" w:rsidP="00582C9C">
      <w:pPr>
        <w:jc w:val="center"/>
        <w:rPr>
          <w:sz w:val="28"/>
          <w:lang w:val="en-US"/>
        </w:rPr>
      </w:pPr>
    </w:p>
    <w:p w:rsidR="007B5E74" w:rsidRDefault="007B5E74" w:rsidP="00582C9C">
      <w:pPr>
        <w:jc w:val="center"/>
        <w:rPr>
          <w:sz w:val="28"/>
          <w:lang w:val="en-US"/>
        </w:rPr>
      </w:pPr>
    </w:p>
    <w:p w:rsidR="007B5E74" w:rsidRDefault="007B5E74" w:rsidP="00582C9C">
      <w:pPr>
        <w:jc w:val="center"/>
        <w:rPr>
          <w:sz w:val="28"/>
          <w:lang w:val="en-US"/>
        </w:rPr>
      </w:pPr>
    </w:p>
    <w:p w:rsidR="007B5E74" w:rsidRDefault="007B5E74" w:rsidP="00582C9C">
      <w:pPr>
        <w:jc w:val="center"/>
        <w:rPr>
          <w:sz w:val="28"/>
          <w:lang w:val="en-US"/>
        </w:rPr>
      </w:pPr>
    </w:p>
    <w:p w:rsidR="007B5E74" w:rsidRDefault="007B5E74" w:rsidP="00582C9C">
      <w:pPr>
        <w:jc w:val="center"/>
        <w:rPr>
          <w:sz w:val="28"/>
          <w:lang w:val="en-US"/>
        </w:rPr>
      </w:pPr>
    </w:p>
    <w:p w:rsidR="007B5E74" w:rsidRDefault="007B5E74" w:rsidP="00582C9C">
      <w:pPr>
        <w:jc w:val="center"/>
        <w:rPr>
          <w:sz w:val="28"/>
          <w:lang w:val="en-US"/>
        </w:rPr>
      </w:pPr>
    </w:p>
    <w:p w:rsidR="007B5E74" w:rsidRDefault="007B5E74" w:rsidP="00582C9C">
      <w:pPr>
        <w:jc w:val="center"/>
        <w:rPr>
          <w:sz w:val="28"/>
          <w:lang w:val="en-US"/>
        </w:rPr>
      </w:pPr>
    </w:p>
    <w:p w:rsidR="00582C9C" w:rsidRDefault="00582C9C" w:rsidP="00582C9C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Segment tree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struct</w:t>
      </w:r>
      <w:proofErr w:type="spellEnd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SegmentTree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IDENTITY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// OO for min, -OO for max, ...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a, </w:t>
      </w:r>
      <w:proofErr w:type="spell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b)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b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SegmentTree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_n)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_n;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vector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proofErr w:type="gram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&gt;(</w:t>
      </w:r>
      <w:proofErr w:type="gramEnd"/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4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IDENTITY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SegmentTree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vector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&gt;</w:t>
      </w:r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arr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arr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);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vector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&gt;(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4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IDENTITY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build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arr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build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vector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&gt;</w:t>
      </w:r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arr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v,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{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[v]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arr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];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else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build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arr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v,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build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arr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v]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v],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    // </w:t>
      </w:r>
      <w:proofErr w:type="gramStart"/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sum(</w:t>
      </w:r>
      <w:proofErr w:type="gramEnd"/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1, 0, n-1, l, r)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v,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r)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l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r)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IDENTITY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(l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&amp;&amp;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[v];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v,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l,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min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(r,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)),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max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(l,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), r));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    // </w:t>
      </w:r>
      <w:proofErr w:type="gramStart"/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update(</w:t>
      </w:r>
      <w:proofErr w:type="gramEnd"/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1, 0, n-1, </w:t>
      </w:r>
      <w:proofErr w:type="spellStart"/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i</w:t>
      </w:r>
      <w:proofErr w:type="spellEnd"/>
      <w:r w:rsidRPr="00582C9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, v)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update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v,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pos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newVal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{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[v]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newVal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else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{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582C9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pos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update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v,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pos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newVal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else</w:t>
      </w:r>
      <w:proofErr w:type="gram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update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tm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tr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pos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newVal</w:t>
      </w:r>
      <w:proofErr w:type="spellEnd"/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[v] 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=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f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(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[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v],</w:t>
      </w:r>
      <w:r w:rsidRPr="00582C9C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t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[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eastAsia="ru-RU"/>
        </w:rPr>
        <w:t>2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*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v</w:t>
      </w:r>
      <w:r w:rsidRPr="00582C9C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+</w:t>
      </w:r>
      <w:r w:rsidRPr="00582C9C">
        <w:rPr>
          <w:rFonts w:ascii="JetBrains Mono" w:eastAsia="Times New Roman" w:hAnsi="JetBrains Mono" w:cs="JetBrains Mono"/>
          <w:color w:val="D33682"/>
          <w:sz w:val="23"/>
          <w:szCs w:val="23"/>
          <w:lang w:eastAsia="ru-RU"/>
        </w:rPr>
        <w:t>1</w:t>
      </w: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]);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   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}</w:t>
      </w:r>
    </w:p>
    <w:p w:rsidR="00582C9C" w:rsidRPr="00582C9C" w:rsidRDefault="00582C9C" w:rsidP="00582C9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582C9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};</w:t>
      </w:r>
    </w:p>
    <w:p w:rsidR="00582C9C" w:rsidRDefault="00582C9C" w:rsidP="00582C9C">
      <w:pPr>
        <w:rPr>
          <w:sz w:val="28"/>
          <w:lang w:val="en-US"/>
        </w:rPr>
      </w:pPr>
    </w:p>
    <w:p w:rsidR="007B5E74" w:rsidRDefault="007B5E74" w:rsidP="00582C9C">
      <w:pPr>
        <w:rPr>
          <w:sz w:val="28"/>
          <w:lang w:val="en-US"/>
        </w:rPr>
      </w:pPr>
    </w:p>
    <w:p w:rsidR="007B5E74" w:rsidRDefault="007B5E74" w:rsidP="007B5E74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Trie</w:t>
      </w:r>
      <w:proofErr w:type="spellEnd"/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struct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Trie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{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ALPHA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26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BASE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'a'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&gt;&gt;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nextNode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mark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nodeCount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Trie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nextNode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vector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r w:rsidRPr="007B5E74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vector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&gt;&gt;(MAXN,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vector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&gt;(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ALPHA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mark</w:t>
      </w:r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vector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&gt;(MAXN,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nodeCount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insert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s, 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id) {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FOR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, (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  <w:proofErr w:type="spell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length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()) {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c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BASE;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nextNode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][c]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nextNode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][c]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nodeCount</w:t>
      </w:r>
      <w:proofErr w:type="spellEnd"/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    }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nextNode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][c];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mark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id;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bool</w:t>
      </w:r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exists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s) {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FOR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, (</w:t>
      </w:r>
      <w:proofErr w:type="spell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  <w:proofErr w:type="spell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length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()) {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c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BASE;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nextNode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][c]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false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nextNode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][c];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mark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curr</w:t>
      </w:r>
      <w:proofErr w:type="spellEnd"/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!=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B5E74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B5E74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7B5E74" w:rsidRPr="007B5E74" w:rsidRDefault="007B5E74" w:rsidP="007B5E74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7B5E74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};</w:t>
      </w:r>
    </w:p>
    <w:p w:rsidR="007B5E74" w:rsidRDefault="007B5E74" w:rsidP="007B5E74">
      <w:pPr>
        <w:rPr>
          <w:sz w:val="28"/>
          <w:lang w:val="en-US"/>
        </w:rPr>
      </w:pPr>
    </w:p>
    <w:p w:rsidR="001E20CB" w:rsidRDefault="001E20CB" w:rsidP="007B5E74">
      <w:pPr>
        <w:rPr>
          <w:sz w:val="28"/>
          <w:lang w:val="en-US"/>
        </w:rPr>
      </w:pPr>
    </w:p>
    <w:p w:rsidR="001E20CB" w:rsidRDefault="001E20CB" w:rsidP="007B5E74">
      <w:pPr>
        <w:rPr>
          <w:sz w:val="28"/>
          <w:lang w:val="en-US"/>
        </w:rPr>
      </w:pPr>
    </w:p>
    <w:p w:rsidR="001E20CB" w:rsidRDefault="001E20CB" w:rsidP="007B5E74">
      <w:pPr>
        <w:rPr>
          <w:sz w:val="28"/>
          <w:lang w:val="en-US"/>
        </w:rPr>
      </w:pPr>
    </w:p>
    <w:p w:rsidR="001E20CB" w:rsidRDefault="001E20CB" w:rsidP="007B5E74">
      <w:pPr>
        <w:rPr>
          <w:sz w:val="28"/>
          <w:lang w:val="en-US"/>
        </w:rPr>
      </w:pPr>
    </w:p>
    <w:p w:rsidR="001E20CB" w:rsidRDefault="001E20CB" w:rsidP="007B5E74">
      <w:pPr>
        <w:rPr>
          <w:sz w:val="28"/>
          <w:lang w:val="en-US"/>
        </w:rPr>
      </w:pPr>
    </w:p>
    <w:p w:rsidR="001E20CB" w:rsidRDefault="001E20CB" w:rsidP="007B5E74">
      <w:pPr>
        <w:rPr>
          <w:sz w:val="28"/>
          <w:lang w:val="en-US"/>
        </w:rPr>
      </w:pPr>
    </w:p>
    <w:p w:rsidR="001E20CB" w:rsidRDefault="001E20CB" w:rsidP="001E20CB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Fenwick tree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struct</w:t>
      </w:r>
      <w:proofErr w:type="spellEnd"/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Fenwick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{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tree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Fenwick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){}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Fenwick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_n) {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_n;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tree</w:t>
      </w:r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vector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1E20CB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&gt;(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1E20CB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1E20CB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add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1E20CB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val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// 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arr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[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] += 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val</w:t>
      </w:r>
      <w:proofErr w:type="spellEnd"/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&lt;=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))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tree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val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E20CB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get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// 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arr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[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]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sum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E20CB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sum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// 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arr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[1]+...+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arr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[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]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ans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-=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))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ans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tree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ans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E20CB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ll</w:t>
      </w:r>
      <w:proofErr w:type="spellEnd"/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sum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l, </w:t>
      </w:r>
      <w:proofErr w:type="spellStart"/>
      <w:r w:rsidRPr="001E20CB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r) {</w:t>
      </w:r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// 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arr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[l]+...+</w:t>
      </w:r>
      <w:proofErr w:type="spellStart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arr</w:t>
      </w:r>
      <w:proofErr w:type="spellEnd"/>
      <w:r w:rsidRPr="001E20CB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[r]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sum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(r) 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20CB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sum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(l</w:t>
      </w:r>
      <w:r w:rsidRPr="001E20CB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1E20CB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1E20CB" w:rsidRPr="001E20CB" w:rsidRDefault="001E20CB" w:rsidP="001E20CB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1E20CB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};</w:t>
      </w:r>
    </w:p>
    <w:p w:rsidR="001E20CB" w:rsidRDefault="001E20CB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1E20CB">
      <w:pPr>
        <w:rPr>
          <w:sz w:val="28"/>
          <w:lang w:val="en-US"/>
        </w:rPr>
      </w:pPr>
    </w:p>
    <w:p w:rsidR="003106D3" w:rsidRDefault="003106D3" w:rsidP="003106D3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Bellman Ford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3106D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struct</w:t>
      </w:r>
      <w:proofErr w:type="spellEnd"/>
      <w:proofErr w:type="gram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Edge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{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3106D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cost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};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3106D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  <w:r w:rsidRPr="003106D3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// v - starting vertex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gramEnd"/>
      <w:r w:rsidRPr="003106D3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Edge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/* Finds SSSP with negative edge weights.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 * Possible optimization: check if anything changed in a relaxation step. If not - you can break early.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 * To find a negative cycle: perform one more relaxation step. If anything changes - a negative cycle exists.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 */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3106D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solve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 {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3106D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oo</w:t>
      </w:r>
      <w:proofErr w:type="spell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3106D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106D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3106D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proofErr w:type="spellStart"/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3106D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106D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].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oo</w:t>
      </w:r>
      <w:proofErr w:type="spellEnd"/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gramStart"/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].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min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].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],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].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106D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].</w:t>
      </w:r>
      <w:r w:rsidRPr="003106D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cost</w:t>
      </w: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06D3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>    // display d, for example, on the screen</w:t>
      </w:r>
    </w:p>
    <w:p w:rsidR="003106D3" w:rsidRPr="003106D3" w:rsidRDefault="003106D3" w:rsidP="003106D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106D3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3106D3" w:rsidRDefault="003106D3" w:rsidP="003106D3">
      <w:pPr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566AC3" w:rsidRDefault="00566AC3" w:rsidP="003764E7">
      <w:pPr>
        <w:jc w:val="center"/>
        <w:rPr>
          <w:sz w:val="28"/>
          <w:lang w:val="en-US"/>
        </w:rPr>
      </w:pPr>
    </w:p>
    <w:p w:rsidR="003764E7" w:rsidRDefault="003764E7" w:rsidP="00E9464E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Dijkstra</w:t>
      </w:r>
      <w:proofErr w:type="spellEnd"/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pair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&gt;&gt;&gt;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adj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dijkstra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s, </w:t>
      </w:r>
      <w:r w:rsidRPr="003764E7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vector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&gt; </w:t>
      </w:r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d, </w:t>
      </w:r>
      <w:r w:rsidRPr="003764E7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vector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&lt;</w:t>
      </w:r>
      <w:proofErr w:type="spell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&gt; </w:t>
      </w:r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p) {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adj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assign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proofErr w:type="spellStart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oo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assign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3764E7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s]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min_heap</w:t>
      </w:r>
      <w:proofErr w:type="spellEnd"/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pii</w:t>
      </w:r>
      <w:proofErr w:type="spellEnd"/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q;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q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push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{</w:t>
      </w:r>
      <w:r w:rsidRPr="003764E7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, s});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while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!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q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empty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()) {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q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top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second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d_v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q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top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first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q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pop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d_v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!=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])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continue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auto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edge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: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adj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]) {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to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edge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first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len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edge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second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len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to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]) {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gram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to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len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gram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to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764E7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v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spellStart"/>
      <w:proofErr w:type="gramStart"/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q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push</w:t>
      </w:r>
      <w:proofErr w:type="spell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{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764E7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to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], to});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    }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}</w:t>
      </w:r>
    </w:p>
    <w:p w:rsidR="003764E7" w:rsidRPr="003764E7" w:rsidRDefault="003764E7" w:rsidP="003764E7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764E7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3764E7" w:rsidRDefault="003764E7" w:rsidP="003106D3">
      <w:pPr>
        <w:rPr>
          <w:sz w:val="28"/>
          <w:lang w:val="en-US"/>
        </w:rPr>
      </w:pPr>
    </w:p>
    <w:p w:rsidR="006E4BE9" w:rsidRDefault="009204AB" w:rsidP="009204AB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Pick’s theorem</w:t>
      </w:r>
    </w:p>
    <w:p w:rsidR="006E4BE9" w:rsidRPr="006E4BE9" w:rsidRDefault="006E4BE9" w:rsidP="006E4BE9">
      <w:pPr>
        <w:rPr>
          <w:sz w:val="28"/>
          <w:lang w:val="en-US"/>
        </w:rPr>
      </w:pPr>
      <w:r w:rsidRPr="006E4BE9">
        <w:rPr>
          <w:sz w:val="28"/>
          <w:lang w:val="en-US"/>
        </w:rPr>
        <w:t>We are given a lattice polygon with non-zero ar</w:t>
      </w:r>
      <w:r w:rsidR="009204AB">
        <w:rPr>
          <w:sz w:val="28"/>
          <w:lang w:val="en-US"/>
        </w:rPr>
        <w:t>ea. Let's denote its area by S</w:t>
      </w:r>
      <w:r w:rsidRPr="006E4BE9">
        <w:rPr>
          <w:sz w:val="28"/>
          <w:lang w:val="en-US"/>
        </w:rPr>
        <w:t>, the number of points with integer coordinates</w:t>
      </w:r>
    </w:p>
    <w:p w:rsidR="006E4BE9" w:rsidRPr="006E4BE9" w:rsidRDefault="006E4BE9" w:rsidP="006E4BE9">
      <w:pPr>
        <w:rPr>
          <w:sz w:val="28"/>
          <w:lang w:val="en-US"/>
        </w:rPr>
      </w:pPr>
      <w:proofErr w:type="gramStart"/>
      <w:r w:rsidRPr="006E4BE9">
        <w:rPr>
          <w:sz w:val="28"/>
          <w:lang w:val="en-US"/>
        </w:rPr>
        <w:t>lying</w:t>
      </w:r>
      <w:proofErr w:type="gramEnd"/>
      <w:r w:rsidRPr="006E4BE9">
        <w:rPr>
          <w:sz w:val="28"/>
          <w:lang w:val="en-US"/>
        </w:rPr>
        <w:t xml:space="preserve"> </w:t>
      </w:r>
      <w:r w:rsidR="009204AB">
        <w:rPr>
          <w:sz w:val="28"/>
          <w:lang w:val="en-US"/>
        </w:rPr>
        <w:t>strictly inside the polygon by I</w:t>
      </w:r>
      <w:r w:rsidRPr="006E4BE9">
        <w:rPr>
          <w:sz w:val="28"/>
          <w:lang w:val="en-US"/>
        </w:rPr>
        <w:t xml:space="preserve"> and the number of points lying on</w:t>
      </w:r>
      <w:r w:rsidR="009204AB">
        <w:rPr>
          <w:sz w:val="28"/>
          <w:lang w:val="en-US"/>
        </w:rPr>
        <w:t xml:space="preserve"> the sides of the polygon by B</w:t>
      </w:r>
      <w:r w:rsidRPr="006E4BE9">
        <w:rPr>
          <w:sz w:val="28"/>
          <w:lang w:val="en-US"/>
        </w:rPr>
        <w:t>. Then:</w:t>
      </w:r>
    </w:p>
    <w:p w:rsidR="006E4BE9" w:rsidRDefault="006E4BE9" w:rsidP="006E4BE9">
      <w:pPr>
        <w:rPr>
          <w:sz w:val="28"/>
          <w:lang w:val="en-US"/>
        </w:rPr>
      </w:pPr>
      <w:r w:rsidRPr="006E4BE9">
        <w:rPr>
          <w:sz w:val="28"/>
          <w:lang w:val="en-US"/>
        </w:rPr>
        <w:t xml:space="preserve">S = I + </w:t>
      </w:r>
      <w:r>
        <w:rPr>
          <w:sz w:val="28"/>
          <w:lang w:val="en-US"/>
        </w:rPr>
        <w:t xml:space="preserve">(B / 2) </w:t>
      </w:r>
      <w:r w:rsidR="00E7799B">
        <w:rPr>
          <w:sz w:val="28"/>
          <w:lang w:val="en-US"/>
        </w:rPr>
        <w:t>–</w:t>
      </w:r>
      <w:r>
        <w:rPr>
          <w:sz w:val="28"/>
          <w:lang w:val="en-US"/>
        </w:rPr>
        <w:t xml:space="preserve"> 1</w:t>
      </w:r>
    </w:p>
    <w:p w:rsidR="00E7799B" w:rsidRDefault="00E7799B" w:rsidP="006E4BE9">
      <w:pPr>
        <w:rPr>
          <w:sz w:val="28"/>
          <w:lang w:val="en-US"/>
        </w:rPr>
      </w:pPr>
    </w:p>
    <w:p w:rsidR="00E7799B" w:rsidRDefault="00E7799B" w:rsidP="006E4BE9">
      <w:pPr>
        <w:rPr>
          <w:sz w:val="28"/>
          <w:lang w:val="en-US"/>
        </w:rPr>
      </w:pPr>
    </w:p>
    <w:p w:rsidR="00E7799B" w:rsidRDefault="00E7799B" w:rsidP="006E4BE9">
      <w:pPr>
        <w:rPr>
          <w:sz w:val="28"/>
          <w:lang w:val="en-US"/>
        </w:rPr>
      </w:pPr>
    </w:p>
    <w:p w:rsidR="00E7799B" w:rsidRDefault="00E7799B" w:rsidP="006E4BE9">
      <w:pPr>
        <w:rPr>
          <w:sz w:val="28"/>
          <w:lang w:val="en-US"/>
        </w:rPr>
      </w:pPr>
    </w:p>
    <w:p w:rsidR="00E7799B" w:rsidRDefault="00E7799B" w:rsidP="006E4BE9">
      <w:pPr>
        <w:rPr>
          <w:sz w:val="28"/>
          <w:lang w:val="en-US"/>
        </w:rPr>
      </w:pPr>
    </w:p>
    <w:p w:rsidR="00E7799B" w:rsidRDefault="00E7799B" w:rsidP="006E4BE9">
      <w:pPr>
        <w:rPr>
          <w:sz w:val="28"/>
          <w:lang w:val="en-US"/>
        </w:rPr>
      </w:pPr>
    </w:p>
    <w:p w:rsidR="00E7799B" w:rsidRDefault="00312841" w:rsidP="00312841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Sieve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31284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eratosfen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31284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n) {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gramEnd"/>
      <w:r w:rsidRPr="0031284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bool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sieve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(n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31284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true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sieve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31284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sieve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31284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B58900"/>
          <w:sz w:val="23"/>
          <w:szCs w:val="23"/>
          <w:lang w:val="en-US" w:eastAsia="ru-RU"/>
        </w:rPr>
        <w:t>false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31284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&lt;=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n) {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sieve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]) {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312841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&lt;=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n; </w:t>
      </w:r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sieve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[</w:t>
      </w:r>
      <w:r w:rsidRPr="00312841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j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] </w:t>
      </w:r>
      <w:r w:rsidRPr="00312841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=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</w:t>
      </w:r>
      <w:r w:rsidRPr="00312841">
        <w:rPr>
          <w:rFonts w:ascii="JetBrains Mono" w:eastAsia="Times New Roman" w:hAnsi="JetBrains Mono" w:cs="JetBrains Mono"/>
          <w:color w:val="B58900"/>
          <w:sz w:val="23"/>
          <w:szCs w:val="23"/>
          <w:lang w:eastAsia="ru-RU"/>
        </w:rPr>
        <w:t>false</w:t>
      </w: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;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        }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    }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}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12841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312841" w:rsidRPr="00312841" w:rsidRDefault="00312841" w:rsidP="00312841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</w:p>
    <w:p w:rsidR="00312841" w:rsidRDefault="00312841" w:rsidP="00312841">
      <w:pPr>
        <w:rPr>
          <w:sz w:val="28"/>
          <w:lang w:val="en-US"/>
        </w:rPr>
      </w:pPr>
    </w:p>
    <w:p w:rsidR="00E81718" w:rsidRDefault="00E81718" w:rsidP="00E81718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Euler totient function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E8171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phi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E8171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n) {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E8171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result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n;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E8171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2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&lt;=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n; </w:t>
      </w:r>
      <w:proofErr w:type="spell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(n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while</w:t>
      </w:r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(n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gramStart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</w:t>
      </w:r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/=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result</w:t>
      </w:r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-=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result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(n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result</w:t>
      </w:r>
      <w:proofErr w:type="gramEnd"/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-=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result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n;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E81718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return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</w:t>
      </w:r>
      <w:r w:rsidRPr="00E81718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result</w:t>
      </w: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;</w:t>
      </w:r>
    </w:p>
    <w:p w:rsidR="00E81718" w:rsidRPr="00E81718" w:rsidRDefault="00E81718" w:rsidP="00E8171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E8171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B04A66" w:rsidRDefault="00B04A66" w:rsidP="00B04A66">
      <w:pPr>
        <w:jc w:val="center"/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B04A66" w:rsidRDefault="00B04A66" w:rsidP="00B04A66">
      <w:pPr>
        <w:jc w:val="center"/>
        <w:rPr>
          <w:sz w:val="28"/>
          <w:lang w:val="en-US"/>
        </w:rPr>
      </w:pPr>
    </w:p>
    <w:p w:rsidR="00B04A66" w:rsidRDefault="00B04A66" w:rsidP="00B04A66">
      <w:pPr>
        <w:jc w:val="center"/>
        <w:rPr>
          <w:sz w:val="28"/>
          <w:lang w:val="en-US"/>
        </w:rPr>
      </w:pPr>
    </w:p>
    <w:p w:rsidR="00B04A66" w:rsidRDefault="00B04A66" w:rsidP="00B04A66">
      <w:pPr>
        <w:jc w:val="center"/>
        <w:rPr>
          <w:sz w:val="28"/>
          <w:lang w:val="en-US"/>
        </w:rPr>
      </w:pPr>
    </w:p>
    <w:p w:rsidR="00B04A66" w:rsidRDefault="00B04A66" w:rsidP="00B04A66">
      <w:pPr>
        <w:jc w:val="center"/>
        <w:rPr>
          <w:sz w:val="28"/>
          <w:lang w:val="en-US"/>
        </w:rPr>
      </w:pPr>
    </w:p>
    <w:p w:rsidR="00B04A66" w:rsidRDefault="00B04A66" w:rsidP="00B04A66">
      <w:pPr>
        <w:jc w:val="center"/>
        <w:rPr>
          <w:sz w:val="28"/>
          <w:lang w:val="en-US"/>
        </w:rPr>
      </w:pPr>
    </w:p>
    <w:p w:rsidR="00B04A66" w:rsidRDefault="00B04A66" w:rsidP="00B04A66">
      <w:pPr>
        <w:jc w:val="center"/>
        <w:rPr>
          <w:sz w:val="28"/>
          <w:lang w:val="en-US"/>
        </w:rPr>
      </w:pPr>
    </w:p>
    <w:p w:rsidR="00B04A66" w:rsidRDefault="00B04A66" w:rsidP="00B04A66">
      <w:pPr>
        <w:jc w:val="center"/>
        <w:rPr>
          <w:sz w:val="28"/>
          <w:lang w:val="en-US"/>
        </w:rPr>
      </w:pPr>
    </w:p>
    <w:p w:rsidR="00B04A66" w:rsidRDefault="00B04A66" w:rsidP="00B04A66">
      <w:pPr>
        <w:jc w:val="center"/>
        <w:rPr>
          <w:sz w:val="28"/>
          <w:lang w:val="en-US"/>
        </w:rPr>
      </w:pPr>
    </w:p>
    <w:p w:rsidR="00E81718" w:rsidRDefault="00B04A66" w:rsidP="00B04A66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Big Integer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struct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: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"0"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s) :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(s) {}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bool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x){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!=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x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())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x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x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stripZeros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s){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(s);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!=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substr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"0"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    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proofErr w:type="spell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obj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obj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        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string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else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string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""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stripZeros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obj</w:t>
      </w:r>
      <w:proofErr w:type="spellEnd"/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  <w:proofErr w:type="gramEnd"/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obj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"0"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""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(),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string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lastRenderedPageBreak/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else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string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else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stripZeros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operator*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proofErr w:type="spell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obj</w:t>
      </w:r>
      <w:proofErr w:type="spellEnd"/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  <w:proofErr w:type="gramEnd"/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obj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),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ans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ans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    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""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ans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dilda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reverse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stripZeros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/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stripZeros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string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ans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""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);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ans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'0'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num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stripZeros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ans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lastRenderedPageBreak/>
        <w:t>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^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gram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2AA198"/>
          <w:sz w:val="23"/>
          <w:szCs w:val="23"/>
          <w:lang w:val="en-US" w:eastAsia="ru-RU"/>
        </w:rPr>
        <w:t>"1"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while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n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*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n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&gt;&gt;=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=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*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    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friend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istream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operator&gt;&gt;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istream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out,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obj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friend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ostream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operator&lt;&lt;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ostream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out, </w:t>
      </w:r>
      <w:proofErr w:type="spell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obj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istream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operator&gt;&gt;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istream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out,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obj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out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&gt;&gt;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obj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out;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ostream</w:t>
      </w:r>
      <w:proofErr w:type="spellEnd"/>
      <w:proofErr w:type="gram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operator&lt;&lt;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ostream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out, </w:t>
      </w:r>
      <w:proofErr w:type="spellStart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Int</w:t>
      </w:r>
      <w:proofErr w:type="spellEnd"/>
      <w:r w:rsidRPr="00B04A6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obj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){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out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&lt;&lt;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obj</w:t>
      </w: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B04A6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proofErr w:type="spell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B04A6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out;</w:t>
      </w:r>
    </w:p>
    <w:p w:rsidR="00B04A66" w:rsidRPr="00B04A66" w:rsidRDefault="00B04A66" w:rsidP="00B04A6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B04A6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B04A66" w:rsidRDefault="00B04A66" w:rsidP="00B04A66">
      <w:pPr>
        <w:jc w:val="center"/>
        <w:rPr>
          <w:sz w:val="28"/>
          <w:lang w:val="en-US"/>
        </w:rPr>
      </w:pPr>
    </w:p>
    <w:p w:rsidR="009E384B" w:rsidRDefault="009E384B" w:rsidP="00B04A66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7D3CA6" w:rsidRDefault="007D3CA6" w:rsidP="003B5043">
      <w:pPr>
        <w:jc w:val="center"/>
        <w:rPr>
          <w:sz w:val="28"/>
          <w:lang w:val="en-US"/>
        </w:rPr>
      </w:pPr>
    </w:p>
    <w:p w:rsidR="009E384B" w:rsidRDefault="003B5043" w:rsidP="003B5043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Fast power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3B504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3B504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binpow</w:t>
      </w:r>
      <w:proofErr w:type="spell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3B504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a, </w:t>
      </w:r>
      <w:proofErr w:type="spellStart"/>
      <w:r w:rsidRPr="003B504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n, </w:t>
      </w:r>
      <w:proofErr w:type="spellStart"/>
      <w:r w:rsidRPr="003B504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mod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</w:t>
      </w:r>
      <w:r w:rsidRPr="003B504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9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7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!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a) {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!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n) {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3B5043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while</w:t>
      </w:r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(n) {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(n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</w:t>
      </w:r>
      <w:r w:rsidRPr="003B504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mod;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n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&gt;&gt;=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a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 </w:t>
      </w:r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mod;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3B5043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proofErr w:type="gramEnd"/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3B5043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res</w:t>
      </w: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3B5043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3B5043" w:rsidRPr="003B5043" w:rsidRDefault="003B5043" w:rsidP="003B5043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</w:p>
    <w:p w:rsidR="003B5043" w:rsidRDefault="003B5043" w:rsidP="003B5043">
      <w:pPr>
        <w:rPr>
          <w:sz w:val="28"/>
          <w:lang w:val="en-US"/>
        </w:rPr>
      </w:pPr>
    </w:p>
    <w:p w:rsidR="00B04A66" w:rsidRDefault="007D3CA6" w:rsidP="007D3CA6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Z function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7D3CA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z_function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D3CA6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s) {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</w:t>
      </w:r>
      <w:proofErr w:type="spellStart"/>
      <w:proofErr w:type="gramStart"/>
      <w:r w:rsidRPr="007D3CA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();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</w:t>
      </w:r>
      <w:proofErr w:type="gram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7D3CA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(n);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</w:t>
      </w:r>
      <w:proofErr w:type="spellStart"/>
      <w:proofErr w:type="gramStart"/>
      <w:r w:rsidRPr="007D3CA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r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</w:t>
      </w:r>
      <w:proofErr w:type="gramStart"/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7D3CA6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n; 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r) {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</w:t>
      </w:r>
      <w:proofErr w:type="gramStart"/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min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l], r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while</w:t>
      </w:r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&amp;&amp;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]]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]]) {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</w:t>
      </w:r>
      <w:proofErr w:type="gramStart"/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r) {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l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r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=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i </w:t>
      </w:r>
      <w:r w:rsidRPr="007D3CA6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+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</w:t>
      </w:r>
      <w:r w:rsidRPr="007D3CA6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z</w:t>
      </w: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[i];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}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}</w:t>
      </w:r>
    </w:p>
    <w:p w:rsidR="007D3CA6" w:rsidRPr="007D3CA6" w:rsidRDefault="007D3CA6" w:rsidP="007D3CA6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7D3CA6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7D3CA6" w:rsidRDefault="007D3CA6" w:rsidP="007D3CA6">
      <w:pPr>
        <w:rPr>
          <w:sz w:val="28"/>
          <w:lang w:val="en-US"/>
        </w:rPr>
      </w:pPr>
    </w:p>
    <w:p w:rsidR="00D05C64" w:rsidRDefault="00D05C64" w:rsidP="007D3CA6">
      <w:pPr>
        <w:rPr>
          <w:sz w:val="28"/>
          <w:lang w:val="en-US"/>
        </w:rPr>
      </w:pPr>
    </w:p>
    <w:p w:rsidR="00D05C64" w:rsidRDefault="00D05C64" w:rsidP="007D3CA6">
      <w:pPr>
        <w:rPr>
          <w:sz w:val="28"/>
          <w:lang w:val="en-US"/>
        </w:rPr>
      </w:pPr>
    </w:p>
    <w:p w:rsidR="00D05C64" w:rsidRDefault="00D05C64" w:rsidP="00D05C64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Prefix function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gramStart"/>
      <w:r w:rsidRPr="00AD298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prefix_function</w:t>
      </w:r>
      <w:proofErr w:type="spell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AD2988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s) {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</w:t>
      </w:r>
      <w:proofErr w:type="spellStart"/>
      <w:proofErr w:type="gramStart"/>
      <w:r w:rsidRPr="00AD298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size</w:t>
      </w:r>
      <w:proofErr w:type="spell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();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</w:t>
      </w:r>
      <w:proofErr w:type="gramStart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AD298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pi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(n);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</w:t>
      </w:r>
      <w:proofErr w:type="gramStart"/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proofErr w:type="gram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AD298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; </w:t>
      </w:r>
      <w:proofErr w:type="spellStart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n; </w:t>
      </w:r>
      <w:proofErr w:type="spellStart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++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AD2988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proofErr w:type="gram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j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pi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];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while</w:t>
      </w:r>
      <w:proofErr w:type="gram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(j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&amp;&amp;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!=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[j]) {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j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gramStart"/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pi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gram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j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];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proofErr w:type="gram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</w:t>
      </w:r>
      <w:proofErr w:type="spellStart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]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==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[j]) {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j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++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;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}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    </w:t>
      </w:r>
      <w:r w:rsidRPr="00AD2988">
        <w:rPr>
          <w:rFonts w:ascii="JetBrains Mono" w:eastAsia="Times New Roman" w:hAnsi="JetBrains Mono" w:cs="JetBrains Mono"/>
          <w:color w:val="268BD2"/>
          <w:sz w:val="23"/>
          <w:szCs w:val="23"/>
          <w:lang w:eastAsia="ru-RU"/>
        </w:rPr>
        <w:t>pi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[i] </w:t>
      </w:r>
      <w:r w:rsidRPr="00AD2988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=</w:t>
      </w: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j;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}</w:t>
      </w:r>
    </w:p>
    <w:p w:rsidR="00AD2988" w:rsidRPr="00AD2988" w:rsidRDefault="00AD2988" w:rsidP="00AD2988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AD2988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1E67B0" w:rsidRDefault="001E67B0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60242C" w:rsidRDefault="0060242C" w:rsidP="00D05C64">
      <w:pPr>
        <w:rPr>
          <w:sz w:val="28"/>
          <w:lang w:val="en-US"/>
        </w:rPr>
      </w:pPr>
    </w:p>
    <w:p w:rsidR="001E67B0" w:rsidRDefault="001E67B0" w:rsidP="001E67B0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Hashing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proofErr w:type="spellStart"/>
      <w:proofErr w:type="gram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struct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67B0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HashedString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{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A1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999999929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B1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1000000009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A2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1000000087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B2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1000000097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A1pwrs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A2pwrs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vector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proofErr w:type="spellStart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pll</w:t>
      </w:r>
      <w:proofErr w:type="spellEnd"/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HashedString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_s) {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init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_s);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calcHashes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_s);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init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s) {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a1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a2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FOR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i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, (</w:t>
      </w:r>
      <w:proofErr w:type="spell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length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 {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A1pwrs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pb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a1);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gram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A2pwrs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pb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a2);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a1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(a1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A1</w:t>
      </w:r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B1;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a2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(a2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A2</w:t>
      </w:r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B2;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gram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void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calcHashes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const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string</w:t>
      </w:r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&amp;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s) {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pll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h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{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,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};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pb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h);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for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char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c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: s) {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h1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back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first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A1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c)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B1;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h2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back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().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second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A2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c)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B2;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pb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{h1, h2});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    }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CB4B16"/>
          <w:sz w:val="23"/>
          <w:szCs w:val="23"/>
          <w:lang w:val="en-US" w:eastAsia="ru-RU"/>
        </w:rPr>
        <w:t>pll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getHash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spell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l, </w:t>
      </w:r>
      <w:proofErr w:type="spellStart"/>
      <w:r w:rsidRPr="001E67B0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int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r) {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h1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[r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first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[l].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first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A1pwrs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[r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l])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B1;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ll</w:t>
      </w:r>
      <w:proofErr w:type="spellEnd"/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h2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[r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].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second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proofErr w:type="spellStart"/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prefixHash</w:t>
      </w:r>
      <w:proofErr w:type="spell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[l].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second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*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A2pwrs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[r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1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l])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%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B2;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h1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h1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B1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proofErr w:type="gramStart"/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proofErr w:type="gramEnd"/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h2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0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) h2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+=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1E67B0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B2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1E67B0">
        <w:rPr>
          <w:rFonts w:ascii="JetBrains Mono" w:eastAsia="Times New Roman" w:hAnsi="JetBrains Mono" w:cs="JetBrains Mono"/>
          <w:color w:val="859900"/>
          <w:sz w:val="23"/>
          <w:szCs w:val="23"/>
          <w:lang w:eastAsia="ru-RU"/>
        </w:rPr>
        <w:t>return</w:t>
      </w: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 xml:space="preserve"> {h1, h2};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    }</w:t>
      </w:r>
    </w:p>
    <w:p w:rsidR="001E67B0" w:rsidRPr="001E67B0" w:rsidRDefault="001E67B0" w:rsidP="001E67B0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1E67B0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};</w:t>
      </w:r>
    </w:p>
    <w:p w:rsidR="001E67B0" w:rsidRDefault="001E67B0" w:rsidP="001E67B0">
      <w:pPr>
        <w:rPr>
          <w:sz w:val="28"/>
          <w:lang w:val="en-US"/>
        </w:rPr>
      </w:pPr>
    </w:p>
    <w:p w:rsidR="0060242C" w:rsidRDefault="0060242C" w:rsidP="001E67B0">
      <w:pPr>
        <w:rPr>
          <w:sz w:val="28"/>
          <w:lang w:val="en-US"/>
        </w:rPr>
      </w:pPr>
    </w:p>
    <w:p w:rsidR="0060242C" w:rsidRDefault="0060242C" w:rsidP="001E67B0">
      <w:pPr>
        <w:rPr>
          <w:sz w:val="28"/>
          <w:lang w:val="en-US"/>
        </w:rPr>
      </w:pPr>
    </w:p>
    <w:p w:rsidR="0060242C" w:rsidRDefault="0060242C" w:rsidP="001E67B0">
      <w:pPr>
        <w:rPr>
          <w:sz w:val="28"/>
          <w:lang w:val="en-US"/>
        </w:rPr>
      </w:pPr>
    </w:p>
    <w:p w:rsidR="0060242C" w:rsidRDefault="0060242C" w:rsidP="001E67B0">
      <w:pPr>
        <w:rPr>
          <w:sz w:val="28"/>
          <w:lang w:val="en-US"/>
        </w:rPr>
      </w:pPr>
    </w:p>
    <w:p w:rsidR="0060242C" w:rsidRDefault="0060242C" w:rsidP="0060242C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Ternary search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ternary_search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60242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l, </w:t>
      </w:r>
      <w:r w:rsidRPr="0060242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r) {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while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(r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&gt;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eps) {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60242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m1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+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(r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l)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3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60242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m2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r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(r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-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l)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/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D33682"/>
          <w:sz w:val="23"/>
          <w:szCs w:val="23"/>
          <w:lang w:val="en-US" w:eastAsia="ru-RU"/>
        </w:rPr>
        <w:t>3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60242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f1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m1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60242C">
        <w:rPr>
          <w:rFonts w:ascii="JetBrains Mono" w:eastAsia="Times New Roman" w:hAnsi="JetBrains Mono" w:cs="JetBrains Mono"/>
          <w:b/>
          <w:bCs/>
          <w:color w:val="586E75"/>
          <w:sz w:val="23"/>
          <w:szCs w:val="23"/>
          <w:lang w:val="en-US" w:eastAsia="ru-RU"/>
        </w:rPr>
        <w:t>double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f2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m2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);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if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(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f1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&lt;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f2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)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l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m1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else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        r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=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m2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;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    }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    </w:t>
      </w:r>
      <w:r w:rsidRPr="0060242C">
        <w:rPr>
          <w:rFonts w:ascii="JetBrains Mono" w:eastAsia="Times New Roman" w:hAnsi="JetBrains Mono" w:cs="JetBrains Mono"/>
          <w:color w:val="859900"/>
          <w:sz w:val="23"/>
          <w:szCs w:val="23"/>
          <w:lang w:val="en-US" w:eastAsia="ru-RU"/>
        </w:rPr>
        <w:t>return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 xml:space="preserve"> </w:t>
      </w:r>
      <w:r w:rsidRPr="0060242C">
        <w:rPr>
          <w:rFonts w:ascii="JetBrains Mono" w:eastAsia="Times New Roman" w:hAnsi="JetBrains Mono" w:cs="JetBrains Mono"/>
          <w:color w:val="268BD2"/>
          <w:sz w:val="23"/>
          <w:szCs w:val="23"/>
          <w:lang w:val="en-US" w:eastAsia="ru-RU"/>
        </w:rPr>
        <w:t>f</w:t>
      </w: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val="en-US" w:eastAsia="ru-RU"/>
        </w:rPr>
        <w:t>(l);</w:t>
      </w:r>
      <w:r w:rsidRPr="0060242C">
        <w:rPr>
          <w:rFonts w:ascii="JetBrains Mono" w:eastAsia="Times New Roman" w:hAnsi="JetBrains Mono" w:cs="JetBrains Mono"/>
          <w:i/>
          <w:iCs/>
          <w:color w:val="93A1A1"/>
          <w:sz w:val="23"/>
          <w:szCs w:val="23"/>
          <w:lang w:val="en-US" w:eastAsia="ru-RU"/>
        </w:rPr>
        <w:t xml:space="preserve"> //return the maximum of f(x) in [l, r]</w:t>
      </w:r>
    </w:p>
    <w:p w:rsidR="0060242C" w:rsidRPr="0060242C" w:rsidRDefault="0060242C" w:rsidP="0060242C">
      <w:pPr>
        <w:shd w:val="clear" w:color="auto" w:fill="FDF6E3"/>
        <w:spacing w:after="0" w:line="300" w:lineRule="atLeast"/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</w:pPr>
      <w:r w:rsidRPr="0060242C">
        <w:rPr>
          <w:rFonts w:ascii="JetBrains Mono" w:eastAsia="Times New Roman" w:hAnsi="JetBrains Mono" w:cs="JetBrains Mono"/>
          <w:color w:val="657B83"/>
          <w:sz w:val="23"/>
          <w:szCs w:val="23"/>
          <w:lang w:eastAsia="ru-RU"/>
        </w:rPr>
        <w:t>}</w:t>
      </w:r>
    </w:p>
    <w:p w:rsidR="0060242C" w:rsidRPr="001C12B4" w:rsidRDefault="0060242C" w:rsidP="0060242C">
      <w:pPr>
        <w:rPr>
          <w:sz w:val="28"/>
          <w:lang w:val="en-US"/>
          <w:rPrChange w:id="524" w:author="Jahongirbek" w:date="2024-11-17T10:55:00Z">
            <w:rPr/>
          </w:rPrChange>
        </w:rPr>
      </w:pPr>
      <w:bookmarkStart w:id="525" w:name="_GoBack"/>
      <w:bookmarkEnd w:id="525"/>
    </w:p>
    <w:sectPr w:rsidR="0060242C" w:rsidRPr="001C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hongirbek">
    <w15:presenceInfo w15:providerId="None" w15:userId="Jahongirb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20"/>
    <w:rsid w:val="00010BC4"/>
    <w:rsid w:val="00015964"/>
    <w:rsid w:val="001929D6"/>
    <w:rsid w:val="001C12B4"/>
    <w:rsid w:val="001E20CB"/>
    <w:rsid w:val="001E67B0"/>
    <w:rsid w:val="002177C4"/>
    <w:rsid w:val="0026474F"/>
    <w:rsid w:val="00293FBD"/>
    <w:rsid w:val="002E0D94"/>
    <w:rsid w:val="002F7865"/>
    <w:rsid w:val="003106D3"/>
    <w:rsid w:val="00312841"/>
    <w:rsid w:val="003434A2"/>
    <w:rsid w:val="00376306"/>
    <w:rsid w:val="003764E7"/>
    <w:rsid w:val="003B5043"/>
    <w:rsid w:val="003E70C5"/>
    <w:rsid w:val="00502542"/>
    <w:rsid w:val="00566AC3"/>
    <w:rsid w:val="005803C6"/>
    <w:rsid w:val="005809EC"/>
    <w:rsid w:val="00582C9C"/>
    <w:rsid w:val="005B41A8"/>
    <w:rsid w:val="0060242C"/>
    <w:rsid w:val="006505F9"/>
    <w:rsid w:val="006E4BE9"/>
    <w:rsid w:val="006F5AD9"/>
    <w:rsid w:val="00704630"/>
    <w:rsid w:val="00717115"/>
    <w:rsid w:val="007B5E74"/>
    <w:rsid w:val="007D0B82"/>
    <w:rsid w:val="007D3CA6"/>
    <w:rsid w:val="00806505"/>
    <w:rsid w:val="0081699D"/>
    <w:rsid w:val="008D188F"/>
    <w:rsid w:val="008F7EDC"/>
    <w:rsid w:val="00912D12"/>
    <w:rsid w:val="009204AB"/>
    <w:rsid w:val="00992ED0"/>
    <w:rsid w:val="009E384B"/>
    <w:rsid w:val="00A320B8"/>
    <w:rsid w:val="00AD2988"/>
    <w:rsid w:val="00AD4181"/>
    <w:rsid w:val="00B04A66"/>
    <w:rsid w:val="00BA5C2B"/>
    <w:rsid w:val="00CF7B31"/>
    <w:rsid w:val="00D05C64"/>
    <w:rsid w:val="00D12302"/>
    <w:rsid w:val="00D37DFE"/>
    <w:rsid w:val="00DC4020"/>
    <w:rsid w:val="00E31D0A"/>
    <w:rsid w:val="00E7799B"/>
    <w:rsid w:val="00E81718"/>
    <w:rsid w:val="00E91C9B"/>
    <w:rsid w:val="00E9464E"/>
    <w:rsid w:val="00FB3116"/>
    <w:rsid w:val="00FE449E"/>
    <w:rsid w:val="00FE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7479D"/>
  <w15:chartTrackingRefBased/>
  <w15:docId w15:val="{8E2A2FD8-8AA2-4EFB-B154-BCB71A26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2510</Words>
  <Characters>14310</Characters>
  <Application>Microsoft Office Word</Application>
  <DocSecurity>0</DocSecurity>
  <Lines>119</Lines>
  <Paragraphs>33</Paragraphs>
  <ScaleCrop>false</ScaleCrop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Jahongirbek</dc:creator>
  <cp:keywords/>
  <dc:description/>
  <cp:lastModifiedBy>Jahongirbek</cp:lastModifiedBy>
  <cp:revision>57</cp:revision>
  <dcterms:created xsi:type="dcterms:W3CDTF">2024-11-17T05:52:00Z</dcterms:created>
  <dcterms:modified xsi:type="dcterms:W3CDTF">2024-11-17T06:03:00Z</dcterms:modified>
</cp:coreProperties>
</file>